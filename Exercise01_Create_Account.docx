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AC9E" w14:textId="77777777" w:rsidR="00767B1D" w:rsidRDefault="006B1C68" w:rsidP="00573D9B">
      <w:pPr>
        <w:spacing w:after="0"/>
        <w:jc w:val="center"/>
      </w:pPr>
      <w:r>
        <w:t>Cloud Computing Exercise #</w:t>
      </w:r>
      <w:r w:rsidR="00573D9B">
        <w:t>1</w:t>
      </w:r>
    </w:p>
    <w:p w14:paraId="64E5F78C" w14:textId="77777777" w:rsidR="00573D9B" w:rsidRDefault="00573D9B" w:rsidP="00573D9B">
      <w:pPr>
        <w:spacing w:after="0"/>
        <w:jc w:val="center"/>
      </w:pPr>
    </w:p>
    <w:p w14:paraId="6556A101" w14:textId="77777777" w:rsidR="00573D9B" w:rsidRDefault="00573D9B" w:rsidP="00573D9B">
      <w:pPr>
        <w:spacing w:after="0"/>
        <w:jc w:val="center"/>
      </w:pPr>
      <w:r>
        <w:t>A. Create an AWS account</w:t>
      </w:r>
    </w:p>
    <w:p w14:paraId="476B99D3" w14:textId="77777777" w:rsidR="00573D9B" w:rsidRDefault="00573D9B" w:rsidP="00573D9B">
      <w:pPr>
        <w:spacing w:after="0"/>
        <w:jc w:val="center"/>
      </w:pPr>
    </w:p>
    <w:p w14:paraId="05F9142A" w14:textId="77777777" w:rsidR="00573D9B" w:rsidRDefault="00573D9B" w:rsidP="00573D9B">
      <w:pPr>
        <w:spacing w:after="0"/>
      </w:pPr>
      <w:r>
        <w:t>Needed: phone, credit card</w:t>
      </w:r>
    </w:p>
    <w:p w14:paraId="3F8740F0" w14:textId="77777777" w:rsidR="00573D9B" w:rsidRDefault="00573D9B" w:rsidP="00573D9B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r w:rsidRPr="00573D9B">
        <w:t>https://aws.amazon.com</w:t>
      </w:r>
      <w:r>
        <w:t xml:space="preserve"> and click the “Create an AWS Account” button</w:t>
      </w:r>
    </w:p>
    <w:p w14:paraId="42D2FB13" w14:textId="77777777" w:rsidR="003C6A50" w:rsidRDefault="00573D9B" w:rsidP="003F4D17">
      <w:pPr>
        <w:pStyle w:val="ListParagraph"/>
        <w:numPr>
          <w:ilvl w:val="0"/>
          <w:numId w:val="1"/>
        </w:numPr>
        <w:spacing w:after="0"/>
      </w:pPr>
      <w:r>
        <w:t>Provide your login credentials</w:t>
      </w:r>
      <w:r w:rsidR="003C6A50">
        <w:t xml:space="preserve"> for the account’s root user</w:t>
      </w:r>
      <w:r>
        <w:t>.</w:t>
      </w:r>
      <w:r w:rsidR="003F4D17">
        <w:t xml:space="preserve"> You can use an online random password generator such as </w:t>
      </w:r>
      <w:r w:rsidR="003F4D17" w:rsidRPr="003F4D17">
        <w:t>https://passwordsgenerator.net/</w:t>
      </w:r>
      <w:r w:rsidR="003F4D17">
        <w:t xml:space="preserve"> to generate a long and strong password.</w:t>
      </w:r>
    </w:p>
    <w:p w14:paraId="32F6D11C" w14:textId="77777777" w:rsidR="00573D9B" w:rsidRDefault="003C6A50" w:rsidP="00573D9B">
      <w:pPr>
        <w:pStyle w:val="ListParagraph"/>
        <w:numPr>
          <w:ilvl w:val="0"/>
          <w:numId w:val="1"/>
        </w:numPr>
        <w:spacing w:after="0"/>
      </w:pPr>
      <w:r>
        <w:t>Select “Personal account” and provide your contact information</w:t>
      </w:r>
      <w:r w:rsidR="00573D9B">
        <w:t xml:space="preserve"> </w:t>
      </w:r>
    </w:p>
    <w:p w14:paraId="41C0E468" w14:textId="77777777" w:rsidR="00F34881" w:rsidRDefault="00F34881" w:rsidP="00573D9B">
      <w:pPr>
        <w:pStyle w:val="ListParagraph"/>
        <w:numPr>
          <w:ilvl w:val="0"/>
          <w:numId w:val="1"/>
        </w:numPr>
        <w:spacing w:after="0"/>
      </w:pPr>
      <w:r>
        <w:t>Provide your credit card/payment details</w:t>
      </w:r>
    </w:p>
    <w:p w14:paraId="20073D54" w14:textId="77777777" w:rsidR="00F34881" w:rsidRDefault="00C947D3" w:rsidP="00573D9B">
      <w:pPr>
        <w:pStyle w:val="ListParagraph"/>
        <w:numPr>
          <w:ilvl w:val="0"/>
          <w:numId w:val="1"/>
        </w:numPr>
        <w:spacing w:after="0"/>
      </w:pPr>
      <w:r>
        <w:t>Verif</w:t>
      </w:r>
      <w:r w:rsidR="00F34881">
        <w:t>y your identity by providing</w:t>
      </w:r>
      <w:r>
        <w:t xml:space="preserve"> a security code via SMS or an automated voice call.</w:t>
      </w:r>
    </w:p>
    <w:p w14:paraId="50C8874C" w14:textId="77777777" w:rsidR="00C947D3" w:rsidRDefault="00234B96" w:rsidP="00573D9B">
      <w:pPr>
        <w:pStyle w:val="ListParagraph"/>
        <w:numPr>
          <w:ilvl w:val="0"/>
          <w:numId w:val="1"/>
        </w:numPr>
        <w:spacing w:after="0"/>
      </w:pPr>
      <w:r>
        <w:t>Choose your support plan; select the “Basic (Free)” option</w:t>
      </w:r>
    </w:p>
    <w:p w14:paraId="37FB48E6" w14:textId="77777777" w:rsidR="00704BD6" w:rsidRDefault="00704BD6" w:rsidP="00704BD6">
      <w:pPr>
        <w:spacing w:after="0"/>
      </w:pPr>
    </w:p>
    <w:p w14:paraId="3E2874AC" w14:textId="77777777" w:rsidR="00704BD6" w:rsidRDefault="003F4D17" w:rsidP="00704BD6">
      <w:pPr>
        <w:spacing w:after="0"/>
        <w:jc w:val="center"/>
      </w:pPr>
      <w:r>
        <w:t>B</w:t>
      </w:r>
      <w:r w:rsidR="00704BD6">
        <w:t>. C</w:t>
      </w:r>
      <w:r w:rsidR="00234B96">
        <w:t>reate an admin user.</w:t>
      </w:r>
    </w:p>
    <w:p w14:paraId="3110D183" w14:textId="77777777" w:rsidR="00704BD6" w:rsidRDefault="00704BD6" w:rsidP="00704BD6">
      <w:pPr>
        <w:spacing w:after="0"/>
      </w:pPr>
    </w:p>
    <w:p w14:paraId="6D425F0F" w14:textId="77777777" w:rsidR="00704BD6" w:rsidRDefault="00704BD6" w:rsidP="00704BD6">
      <w:pPr>
        <w:pStyle w:val="ListParagraph"/>
        <w:numPr>
          <w:ilvl w:val="0"/>
          <w:numId w:val="3"/>
        </w:numPr>
        <w:spacing w:after="0"/>
      </w:pPr>
      <w:r>
        <w:t xml:space="preserve">Sign in to your account at </w:t>
      </w:r>
      <w:r w:rsidR="00A506FC" w:rsidRPr="00A506FC">
        <w:t>https://console.aws.amazon.com/</w:t>
      </w:r>
      <w:r w:rsidR="00A506FC">
        <w:t xml:space="preserve"> (select “Root user”)</w:t>
      </w:r>
      <w:r>
        <w:t xml:space="preserve"> and poke around a little bit.</w:t>
      </w:r>
    </w:p>
    <w:p w14:paraId="2645C5CD" w14:textId="77777777" w:rsidR="00A506FC" w:rsidRDefault="00A506FC" w:rsidP="00704BD6">
      <w:pPr>
        <w:pStyle w:val="ListParagraph"/>
        <w:numPr>
          <w:ilvl w:val="0"/>
          <w:numId w:val="3"/>
        </w:numPr>
        <w:spacing w:after="0"/>
      </w:pPr>
      <w:r>
        <w:t>Note your account ID (Account name/My Account) in your account settings.</w:t>
      </w:r>
    </w:p>
    <w:p w14:paraId="5DC20CFB" w14:textId="0CF21CE6" w:rsidR="00704BD6" w:rsidRDefault="00781F21" w:rsidP="00704BD6">
      <w:pPr>
        <w:pStyle w:val="ListParagraph"/>
        <w:numPr>
          <w:ilvl w:val="0"/>
          <w:numId w:val="3"/>
        </w:numPr>
        <w:spacing w:after="0"/>
      </w:pPr>
      <w:r>
        <w:t xml:space="preserve">Go to the </w:t>
      </w:r>
      <w:r w:rsidR="00704BD6">
        <w:t>I</w:t>
      </w:r>
      <w:r>
        <w:t>AM dashboard (Services/Security/</w:t>
      </w:r>
      <w:r w:rsidR="00704BD6">
        <w:t>I</w:t>
      </w:r>
      <w:r>
        <w:t>A</w:t>
      </w:r>
      <w:r w:rsidR="00704BD6">
        <w:t>M) and select “Users” and then “</w:t>
      </w:r>
      <w:proofErr w:type="spellStart"/>
      <w:ins w:id="0" w:author="Aditya Deshpande" w:date="2024-08-21T10:53:00Z" w16du:dateUtc="2024-08-21T14:53:00Z">
        <w:r w:rsidR="00351B2E">
          <w:t>Create</w:t>
        </w:r>
      </w:ins>
      <w:del w:id="1" w:author="Aditya Deshpande" w:date="2024-08-21T10:53:00Z" w16du:dateUtc="2024-08-21T14:53:00Z">
        <w:r w:rsidR="00704BD6" w:rsidDel="00351B2E">
          <w:delText xml:space="preserve">Add </w:delText>
        </w:r>
      </w:del>
      <w:r w:rsidR="00704BD6">
        <w:t>User</w:t>
      </w:r>
      <w:proofErr w:type="spellEnd"/>
      <w:r w:rsidR="00704BD6">
        <w:t>”</w:t>
      </w:r>
    </w:p>
    <w:p w14:paraId="7878EC45" w14:textId="77777777" w:rsidR="00704BD6" w:rsidRDefault="00704BD6" w:rsidP="00704BD6">
      <w:pPr>
        <w:pStyle w:val="ListParagraph"/>
        <w:numPr>
          <w:ilvl w:val="0"/>
          <w:numId w:val="3"/>
        </w:numPr>
        <w:spacing w:after="0"/>
      </w:pPr>
      <w:r>
        <w:t>Sel</w:t>
      </w:r>
      <w:r w:rsidR="002F305A">
        <w:t>ect a username and a password. Allow</w:t>
      </w:r>
      <w:r>
        <w:t xml:space="preserve"> both management console access and programmatic access.</w:t>
      </w:r>
    </w:p>
    <w:p w14:paraId="520D1345" w14:textId="77777777" w:rsidR="002F305A" w:rsidRDefault="002F305A" w:rsidP="00704BD6">
      <w:pPr>
        <w:pStyle w:val="ListParagraph"/>
        <w:numPr>
          <w:ilvl w:val="0"/>
          <w:numId w:val="3"/>
        </w:numPr>
        <w:spacing w:after="0"/>
      </w:pPr>
      <w:r>
        <w:t xml:space="preserve">On the permissions page, select “Attach </w:t>
      </w:r>
      <w:del w:id="2" w:author="Aditya Deshpande" w:date="2024-08-21T10:46:00Z" w16du:dateUtc="2024-08-21T14:46:00Z">
        <w:r w:rsidDel="00351B2E">
          <w:delText xml:space="preserve">exiting </w:delText>
        </w:r>
      </w:del>
      <w:r>
        <w:t>policies directly” and select “</w:t>
      </w:r>
      <w:proofErr w:type="spellStart"/>
      <w:r>
        <w:t>AdministratorAccess</w:t>
      </w:r>
      <w:proofErr w:type="spellEnd"/>
      <w:r>
        <w:t>”.</w:t>
      </w:r>
    </w:p>
    <w:p w14:paraId="5AA90FD0" w14:textId="77777777" w:rsidR="002F305A" w:rsidRDefault="002F305A" w:rsidP="00704BD6">
      <w:pPr>
        <w:pStyle w:val="ListParagraph"/>
        <w:numPr>
          <w:ilvl w:val="0"/>
          <w:numId w:val="3"/>
        </w:numPr>
        <w:spacing w:after="0"/>
      </w:pPr>
      <w:r>
        <w:t>You can optionally add a tag (key/value pair) to your new user (e.g. Key: Name, Value: My Admin User).</w:t>
      </w:r>
    </w:p>
    <w:p w14:paraId="22D07EEC" w14:textId="77777777" w:rsidR="002F305A" w:rsidRDefault="002F305A" w:rsidP="00704BD6">
      <w:pPr>
        <w:pStyle w:val="ListParagraph"/>
        <w:numPr>
          <w:ilvl w:val="0"/>
          <w:numId w:val="3"/>
        </w:numPr>
        <w:spacing w:after="0"/>
      </w:pPr>
      <w:r>
        <w:t>Review the settings and create the new user.</w:t>
      </w:r>
      <w:r w:rsidR="00A506FC">
        <w:t xml:space="preserve"> You may also save the CSV file with your credentials (it has your account ID in it).</w:t>
      </w:r>
    </w:p>
    <w:p w14:paraId="33A1EDD7" w14:textId="77777777" w:rsidR="003F4D17" w:rsidRDefault="003F4D17" w:rsidP="003F4D17">
      <w:pPr>
        <w:spacing w:after="0"/>
      </w:pPr>
    </w:p>
    <w:p w14:paraId="662E1D3B" w14:textId="77777777" w:rsidR="003F4D17" w:rsidRDefault="003F4D17" w:rsidP="003F4D17">
      <w:pPr>
        <w:spacing w:after="0"/>
        <w:jc w:val="center"/>
      </w:pPr>
      <w:r>
        <w:t>C. Set up a billing alarm</w:t>
      </w:r>
    </w:p>
    <w:p w14:paraId="12244F41" w14:textId="77777777" w:rsidR="003F4D17" w:rsidRDefault="003F4D17" w:rsidP="003F4D17">
      <w:pPr>
        <w:spacing w:after="0"/>
      </w:pPr>
    </w:p>
    <w:p w14:paraId="16013CE5" w14:textId="3F4CE568" w:rsidR="003F4D17" w:rsidRDefault="00F43CC8" w:rsidP="003F4D17">
      <w:pPr>
        <w:pStyle w:val="ListParagraph"/>
        <w:numPr>
          <w:ilvl w:val="0"/>
          <w:numId w:val="5"/>
        </w:numPr>
        <w:spacing w:after="0"/>
      </w:pPr>
      <w:r>
        <w:t>Click on your account name and select “</w:t>
      </w:r>
      <w:ins w:id="3" w:author="Aditya Deshpande" w:date="2024-08-21T10:48:00Z">
        <w:r w:rsidR="00351B2E" w:rsidRPr="00351B2E">
          <w:fldChar w:fldCharType="begin"/>
        </w:r>
        <w:r w:rsidR="00351B2E" w:rsidRPr="00351B2E">
          <w:instrText>HYPERLINK "https://us-east-1.console.aws.amazon.com/costmanagement/home" \l "/home"</w:instrText>
        </w:r>
        <w:r w:rsidR="00351B2E" w:rsidRPr="00351B2E">
          <w:fldChar w:fldCharType="separate"/>
        </w:r>
        <w:r w:rsidR="00351B2E" w:rsidRPr="00351B2E">
          <w:rPr>
            <w:rStyle w:val="Hyperlink"/>
            <w:b/>
            <w:bCs/>
          </w:rPr>
          <w:t>Billing and Cost Management</w:t>
        </w:r>
      </w:ins>
      <w:ins w:id="4" w:author="Aditya Deshpande" w:date="2024-08-21T10:48:00Z" w16du:dateUtc="2024-08-21T14:48:00Z">
        <w:r w:rsidR="00351B2E" w:rsidRPr="00351B2E">
          <w:fldChar w:fldCharType="end"/>
        </w:r>
      </w:ins>
      <w:del w:id="5" w:author="Aditya Deshpande" w:date="2024-08-21T10:48:00Z" w16du:dateUtc="2024-08-21T14:48:00Z">
        <w:r w:rsidDel="00351B2E">
          <w:delText>My Billing Dashboard</w:delText>
        </w:r>
      </w:del>
      <w:r>
        <w:t>”.</w:t>
      </w:r>
    </w:p>
    <w:p w14:paraId="4889CD38" w14:textId="5C3537B2" w:rsidR="00F43CC8" w:rsidRDefault="00F43CC8" w:rsidP="003F4D17">
      <w:pPr>
        <w:pStyle w:val="ListParagraph"/>
        <w:numPr>
          <w:ilvl w:val="0"/>
          <w:numId w:val="5"/>
        </w:numPr>
        <w:spacing w:after="0"/>
      </w:pPr>
      <w:r>
        <w:t>Select “Billing Preferences” under “Preferences</w:t>
      </w:r>
      <w:ins w:id="6" w:author="Aditya Deshpande" w:date="2024-08-21T10:49:00Z" w16du:dateUtc="2024-08-21T14:49:00Z">
        <w:r w:rsidR="00351B2E">
          <w:t xml:space="preserve"> and Settings</w:t>
        </w:r>
      </w:ins>
      <w:r>
        <w:t>”.</w:t>
      </w:r>
    </w:p>
    <w:p w14:paraId="6992C7BD" w14:textId="5C88E65B" w:rsidR="00F43CC8" w:rsidRDefault="00351B2E" w:rsidP="00F43CC8">
      <w:pPr>
        <w:pStyle w:val="ListParagraph"/>
        <w:numPr>
          <w:ilvl w:val="0"/>
          <w:numId w:val="5"/>
        </w:numPr>
        <w:spacing w:after="0"/>
      </w:pPr>
      <w:ins w:id="7" w:author="Aditya Deshpande" w:date="2024-08-21T10:51:00Z">
        <w:r w:rsidRPr="00351B2E">
          <w:t xml:space="preserve">Make sure you can see that AWS Free Tier alerts are “delivered” to your email address </w:t>
        </w:r>
      </w:ins>
      <w:del w:id="8" w:author="Aditya Deshpande" w:date="2024-08-21T10:51:00Z" w16du:dateUtc="2024-08-21T14:51:00Z">
        <w:r w:rsidR="00F43CC8" w:rsidDel="00351B2E">
          <w:delText>Check the “</w:delText>
        </w:r>
        <w:r w:rsidR="00F43CC8" w:rsidRPr="00F43CC8" w:rsidDel="00351B2E">
          <w:delText>Receive Free Tier Usage Alerts</w:delText>
        </w:r>
        <w:r w:rsidR="00F43CC8" w:rsidDel="00351B2E">
          <w:delText xml:space="preserve">” checkbox, and </w:delText>
        </w:r>
      </w:del>
      <w:ins w:id="9" w:author="Aditya Deshpande" w:date="2024-08-21T10:51:00Z" w16du:dateUtc="2024-08-21T14:51:00Z">
        <w:r>
          <w:t xml:space="preserve">or you can </w:t>
        </w:r>
      </w:ins>
      <w:r w:rsidR="00F43CC8">
        <w:t xml:space="preserve">provide an alternative email address if you wish. You can also set up additional billing alerts if you would like to. </w:t>
      </w:r>
    </w:p>
    <w:p w14:paraId="3F059B2A" w14:textId="77777777" w:rsidR="00A506FC" w:rsidRDefault="00A506FC" w:rsidP="003F4D17">
      <w:pPr>
        <w:pStyle w:val="ListParagraph"/>
        <w:numPr>
          <w:ilvl w:val="0"/>
          <w:numId w:val="5"/>
        </w:numPr>
        <w:spacing w:after="0"/>
      </w:pPr>
      <w:r>
        <w:t>S</w:t>
      </w:r>
      <w:r w:rsidR="00F43CC8">
        <w:t>ave the preferences and s</w:t>
      </w:r>
      <w:r>
        <w:t>ign out of your root account.</w:t>
      </w:r>
    </w:p>
    <w:p w14:paraId="551E7D9D" w14:textId="77777777" w:rsidR="00822C50" w:rsidRDefault="00822C50" w:rsidP="00822C50">
      <w:pPr>
        <w:spacing w:after="0"/>
      </w:pPr>
    </w:p>
    <w:p w14:paraId="0DC5C455" w14:textId="77777777" w:rsidR="00822C50" w:rsidRDefault="00822C50" w:rsidP="00822C50">
      <w:pPr>
        <w:spacing w:after="0"/>
        <w:jc w:val="center"/>
      </w:pPr>
      <w:r>
        <w:t xml:space="preserve">D. </w:t>
      </w:r>
      <w:r w:rsidR="00DF160A">
        <w:t>Log in as the admin user and c</w:t>
      </w:r>
      <w:r>
        <w:t>reate a</w:t>
      </w:r>
      <w:r w:rsidR="003F4D17">
        <w:t>n EC2</w:t>
      </w:r>
      <w:r>
        <w:t xml:space="preserve"> key pair</w:t>
      </w:r>
    </w:p>
    <w:p w14:paraId="7709B19D" w14:textId="77777777" w:rsidR="00822C50" w:rsidRDefault="00822C50" w:rsidP="00822C50">
      <w:pPr>
        <w:spacing w:after="0"/>
      </w:pPr>
    </w:p>
    <w:p w14:paraId="49EFD1D7" w14:textId="3EBA9A3A" w:rsidR="00A506FC" w:rsidRDefault="00A506FC" w:rsidP="00822C50">
      <w:pPr>
        <w:pStyle w:val="ListParagraph"/>
        <w:numPr>
          <w:ilvl w:val="0"/>
          <w:numId w:val="4"/>
        </w:numPr>
        <w:spacing w:after="0"/>
      </w:pPr>
      <w:r>
        <w:t xml:space="preserve">Sign in to your account as the newly created non-root user at </w:t>
      </w:r>
      <w:r w:rsidRPr="00A506FC">
        <w:t>https://console.aws.amazon.com/</w:t>
      </w:r>
      <w:r>
        <w:t xml:space="preserve"> (select </w:t>
      </w:r>
      <w:ins w:id="10" w:author="Aditya Deshpande" w:date="2024-08-21T10:54:00Z" w16du:dateUtc="2024-08-21T14:54:00Z">
        <w:r w:rsidR="00351B2E">
          <w:t>“</w:t>
        </w:r>
      </w:ins>
      <w:del w:id="11" w:author="Aditya Deshpande" w:date="2024-08-21T10:54:00Z" w16du:dateUtc="2024-08-21T14:54:00Z">
        <w:r w:rsidDel="00351B2E">
          <w:delText>“</w:delText>
        </w:r>
      </w:del>
      <w:ins w:id="12" w:author="Aditya Deshpande" w:date="2024-08-21T10:54:00Z" w16du:dateUtc="2024-08-21T14:54:00Z">
        <w:r w:rsidR="00351B2E">
          <w:t>IA</w:t>
        </w:r>
      </w:ins>
      <w:del w:id="13" w:author="Aditya Deshpande" w:date="2024-08-21T10:54:00Z" w16du:dateUtc="2024-08-21T14:54:00Z">
        <w:r w:rsidDel="00351B2E">
          <w:delText>AI</w:delText>
        </w:r>
      </w:del>
      <w:r>
        <w:t>M user”) and provide your account ID, user name and password. (</w:t>
      </w:r>
      <w:proofErr w:type="gramStart"/>
      <w:r>
        <w:t>Alternatively</w:t>
      </w:r>
      <w:proofErr w:type="gramEnd"/>
      <w:r>
        <w:t xml:space="preserve"> you can also use the console login URL provided in the new user’s credentials CSV file).</w:t>
      </w:r>
    </w:p>
    <w:p w14:paraId="1051FE0C" w14:textId="77777777" w:rsidR="00A506FC" w:rsidRDefault="00822C50" w:rsidP="00822C50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Go to the EC2 dashboard (Services/Compute/EC2) and select </w:t>
      </w:r>
      <w:r w:rsidR="002444F3">
        <w:t>“</w:t>
      </w:r>
      <w:r>
        <w:t>Network Security/Key pairs</w:t>
      </w:r>
      <w:r w:rsidR="002444F3">
        <w:t xml:space="preserve">” and </w:t>
      </w:r>
      <w:r w:rsidR="00DF160A">
        <w:t>select “C</w:t>
      </w:r>
      <w:r w:rsidR="002444F3">
        <w:t>reate a new key pair</w:t>
      </w:r>
      <w:r w:rsidR="00DF160A">
        <w:t>”</w:t>
      </w:r>
      <w:r w:rsidR="002444F3">
        <w:t>.</w:t>
      </w:r>
    </w:p>
    <w:p w14:paraId="348BDD24" w14:textId="5AA3C3F6" w:rsidR="00704BD6" w:rsidRDefault="002444F3" w:rsidP="00704BD6">
      <w:pPr>
        <w:pStyle w:val="ListParagraph"/>
        <w:numPr>
          <w:ilvl w:val="0"/>
          <w:numId w:val="4"/>
        </w:numPr>
        <w:spacing w:after="0"/>
      </w:pPr>
      <w:r>
        <w:t>Give a name t</w:t>
      </w:r>
      <w:r w:rsidR="00DF160A">
        <w:t xml:space="preserve">o the key pair (e.g. </w:t>
      </w:r>
      <w:proofErr w:type="spellStart"/>
      <w:r w:rsidR="00DF160A">
        <w:t>mykey</w:t>
      </w:r>
      <w:proofErr w:type="spellEnd"/>
      <w:r w:rsidR="00DF160A">
        <w:t xml:space="preserve">), </w:t>
      </w:r>
      <w:r>
        <w:t xml:space="preserve">select </w:t>
      </w:r>
      <w:proofErr w:type="gramStart"/>
      <w:r>
        <w:t>the .</w:t>
      </w:r>
      <w:proofErr w:type="spellStart"/>
      <w:r>
        <w:t>pem</w:t>
      </w:r>
      <w:proofErr w:type="spellEnd"/>
      <w:proofErr w:type="gramEnd"/>
      <w:r>
        <w:t xml:space="preserve"> or .</w:t>
      </w:r>
      <w:proofErr w:type="spellStart"/>
      <w:r>
        <w:t>ppk</w:t>
      </w:r>
      <w:proofErr w:type="spellEnd"/>
      <w:r>
        <w:t xml:space="preserve"> format depending on the OS of your machine</w:t>
      </w:r>
      <w:r w:rsidR="00C27882">
        <w:t xml:space="preserve"> (Window users: select .</w:t>
      </w:r>
      <w:proofErr w:type="spellStart"/>
      <w:r w:rsidR="00C27882">
        <w:t>ppk</w:t>
      </w:r>
      <w:proofErr w:type="spellEnd"/>
      <w:r w:rsidR="00C27882">
        <w:t>, Mac users: select .</w:t>
      </w:r>
      <w:proofErr w:type="spellStart"/>
      <w:r w:rsidR="00C27882">
        <w:t>pem</w:t>
      </w:r>
      <w:proofErr w:type="spellEnd"/>
      <w:r w:rsidR="00C27882">
        <w:t>)</w:t>
      </w:r>
      <w:r w:rsidR="00DF160A">
        <w:t>, and create the key pair</w:t>
      </w:r>
      <w:r>
        <w:t>.</w:t>
      </w:r>
      <w:r w:rsidR="006B1C68">
        <w:t xml:space="preserve"> The new key pair should appear in the list of key pairs.</w:t>
      </w:r>
      <w:r w:rsidR="00C27882">
        <w:t xml:space="preserve"> </w:t>
      </w:r>
      <w:proofErr w:type="gramStart"/>
      <w:r w:rsidR="00C27882">
        <w:t>The .</w:t>
      </w:r>
      <w:proofErr w:type="spellStart"/>
      <w:r w:rsidR="00C27882">
        <w:t>pem</w:t>
      </w:r>
      <w:proofErr w:type="spellEnd"/>
      <w:proofErr w:type="gramEnd"/>
      <w:r w:rsidR="00C27882">
        <w:t xml:space="preserve"> </w:t>
      </w:r>
      <w:proofErr w:type="spellStart"/>
      <w:r w:rsidR="00C27882">
        <w:t>or.ppk</w:t>
      </w:r>
      <w:proofErr w:type="spellEnd"/>
      <w:r w:rsidR="00C27882">
        <w:t xml:space="preserve"> file will be automatically downloaded by your browser, so save it on your local machine at an easy to remember location.</w:t>
      </w:r>
    </w:p>
    <w:p w14:paraId="74AF6C31" w14:textId="77777777" w:rsidR="00704BD6" w:rsidRDefault="00704BD6" w:rsidP="00704BD6">
      <w:pPr>
        <w:spacing w:after="0"/>
      </w:pPr>
    </w:p>
    <w:p w14:paraId="08D683E6" w14:textId="77777777" w:rsidR="00234B96" w:rsidRDefault="00234B96" w:rsidP="00DF160A">
      <w:pPr>
        <w:spacing w:after="0"/>
        <w:jc w:val="center"/>
      </w:pPr>
    </w:p>
    <w:sectPr w:rsidR="0023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809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539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4178"/>
    <w:multiLevelType w:val="hybridMultilevel"/>
    <w:tmpl w:val="B1CE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2F27"/>
    <w:multiLevelType w:val="hybridMultilevel"/>
    <w:tmpl w:val="4E08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613E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904480">
    <w:abstractNumId w:val="2"/>
  </w:num>
  <w:num w:numId="2" w16cid:durableId="1566531001">
    <w:abstractNumId w:val="3"/>
  </w:num>
  <w:num w:numId="3" w16cid:durableId="1075783453">
    <w:abstractNumId w:val="1"/>
  </w:num>
  <w:num w:numId="4" w16cid:durableId="799693023">
    <w:abstractNumId w:val="0"/>
  </w:num>
  <w:num w:numId="5" w16cid:durableId="9424213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itya Deshpande">
    <w15:presenceInfo w15:providerId="Windows Live" w15:userId="24c59499a7005f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7"/>
    <w:rsid w:val="001506D5"/>
    <w:rsid w:val="00234B96"/>
    <w:rsid w:val="002444F3"/>
    <w:rsid w:val="002F305A"/>
    <w:rsid w:val="00351B2E"/>
    <w:rsid w:val="003C6A50"/>
    <w:rsid w:val="003F4D17"/>
    <w:rsid w:val="004B5C07"/>
    <w:rsid w:val="00573D9B"/>
    <w:rsid w:val="006B1C68"/>
    <w:rsid w:val="00704BD6"/>
    <w:rsid w:val="00767B1D"/>
    <w:rsid w:val="00781F21"/>
    <w:rsid w:val="00822C50"/>
    <w:rsid w:val="00A506FC"/>
    <w:rsid w:val="00BD5D69"/>
    <w:rsid w:val="00C27882"/>
    <w:rsid w:val="00C947D3"/>
    <w:rsid w:val="00DF160A"/>
    <w:rsid w:val="00F34881"/>
    <w:rsid w:val="00F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902C"/>
  <w15:chartTrackingRefBased/>
  <w15:docId w15:val="{BE8CC52D-58E5-4E7A-B1E4-1DB62E8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D9B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51B2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51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3A17387-30E0-48BF-82F2-715D71CD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Safar</dc:creator>
  <cp:keywords/>
  <dc:description/>
  <cp:lastModifiedBy>Aditya Deshpande</cp:lastModifiedBy>
  <cp:revision>2</cp:revision>
  <dcterms:created xsi:type="dcterms:W3CDTF">2024-08-21T14:55:00Z</dcterms:created>
  <dcterms:modified xsi:type="dcterms:W3CDTF">2024-08-21T14:55:00Z</dcterms:modified>
</cp:coreProperties>
</file>