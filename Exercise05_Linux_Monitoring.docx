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9A59E" w14:textId="77777777" w:rsidR="00767B1D" w:rsidRDefault="006B1C68" w:rsidP="00573D9B">
      <w:pPr>
        <w:spacing w:after="0"/>
        <w:jc w:val="center"/>
      </w:pPr>
      <w:r>
        <w:t>Cloud Computing Exercise #</w:t>
      </w:r>
      <w:r w:rsidR="00B608C8">
        <w:t>5</w:t>
      </w:r>
    </w:p>
    <w:p w14:paraId="24534F7A" w14:textId="77777777" w:rsidR="000E4266" w:rsidRDefault="00B608C8" w:rsidP="00573D9B">
      <w:pPr>
        <w:spacing w:after="0"/>
        <w:jc w:val="center"/>
      </w:pPr>
      <w:r>
        <w:t>Process Monitoring and Management</w:t>
      </w:r>
    </w:p>
    <w:p w14:paraId="2B1CD430" w14:textId="77777777" w:rsidR="00573D9B" w:rsidRDefault="00573D9B" w:rsidP="00573D9B">
      <w:pPr>
        <w:spacing w:after="0"/>
        <w:jc w:val="center"/>
      </w:pPr>
    </w:p>
    <w:p w14:paraId="0C04F940" w14:textId="77777777" w:rsidR="00983B44" w:rsidRDefault="00B81637" w:rsidP="00D30855">
      <w:pPr>
        <w:spacing w:after="0"/>
        <w:ind w:left="720"/>
        <w:jc w:val="center"/>
      </w:pPr>
      <w:r>
        <w:t>A. Preparation</w:t>
      </w:r>
    </w:p>
    <w:p w14:paraId="35DACE7D" w14:textId="77777777" w:rsidR="00B81637" w:rsidRDefault="00B81637" w:rsidP="00B81637">
      <w:pPr>
        <w:spacing w:after="0"/>
        <w:jc w:val="center"/>
      </w:pPr>
    </w:p>
    <w:p w14:paraId="26305AC4" w14:textId="77777777" w:rsidR="00A506FC" w:rsidRDefault="00A506FC" w:rsidP="00822C50">
      <w:pPr>
        <w:pStyle w:val="ListParagraph"/>
        <w:numPr>
          <w:ilvl w:val="0"/>
          <w:numId w:val="4"/>
        </w:numPr>
        <w:spacing w:after="0"/>
      </w:pPr>
      <w:r>
        <w:t xml:space="preserve">Sign in to your </w:t>
      </w:r>
      <w:r w:rsidR="00B81637">
        <w:t xml:space="preserve">AWS </w:t>
      </w:r>
      <w:r>
        <w:t xml:space="preserve">account as the non-root </w:t>
      </w:r>
      <w:r w:rsidR="00C27DFB">
        <w:t xml:space="preserve">admin </w:t>
      </w:r>
      <w:r w:rsidR="00B81637">
        <w:t>user.</w:t>
      </w:r>
    </w:p>
    <w:p w14:paraId="2816E460" w14:textId="5E3D7493" w:rsidR="00B81637" w:rsidRDefault="00B81637" w:rsidP="00B81637">
      <w:pPr>
        <w:pStyle w:val="ListParagraph"/>
        <w:numPr>
          <w:ilvl w:val="0"/>
          <w:numId w:val="4"/>
        </w:numPr>
        <w:spacing w:after="0"/>
      </w:pPr>
      <w:r>
        <w:t>Go to the EC2 dashboard, and launch a new EC2 instance using the t2.micro instance type and the “</w:t>
      </w:r>
      <w:ins w:id="0" w:author="Aditya Deshpande" w:date="2024-08-21T11:30:00Z" w16du:dateUtc="2024-08-21T15:30:00Z">
        <w:r w:rsidR="00993A14">
          <w:t>Amazon Linux AMI</w:t>
        </w:r>
      </w:ins>
      <w:del w:id="1" w:author="Aditya Deshpande" w:date="2024-08-21T11:30:00Z" w16du:dateUtc="2024-08-21T15:30:00Z">
        <w:r w:rsidDel="00993A14">
          <w:delText>CentOS 8 (x86_64) with Updates HVM</w:delText>
        </w:r>
      </w:del>
      <w:r>
        <w:t>” image from the AWS marketplace. Start PuTTY on your local machine and start an SSH session with your running EC2 instance.</w:t>
      </w:r>
    </w:p>
    <w:p w14:paraId="1144022E" w14:textId="77777777" w:rsidR="00B81637" w:rsidRDefault="00B81637" w:rsidP="00B81637">
      <w:pPr>
        <w:pStyle w:val="ListParagraph"/>
        <w:spacing w:after="0"/>
      </w:pPr>
    </w:p>
    <w:p w14:paraId="7914673D" w14:textId="77777777" w:rsidR="00B81637" w:rsidRDefault="00B81637" w:rsidP="00B81637">
      <w:pPr>
        <w:pStyle w:val="ListParagraph"/>
        <w:spacing w:after="0"/>
        <w:jc w:val="center"/>
      </w:pPr>
      <w:r>
        <w:t>B. Linux commands</w:t>
      </w:r>
    </w:p>
    <w:p w14:paraId="1EC988C5" w14:textId="77777777" w:rsidR="00B81637" w:rsidRDefault="00B81637" w:rsidP="00B81637">
      <w:pPr>
        <w:pStyle w:val="ListParagraph"/>
        <w:spacing w:after="0"/>
      </w:pPr>
    </w:p>
    <w:p w14:paraId="3490BFEA" w14:textId="77777777" w:rsidR="00A14280" w:rsidRDefault="00A14280" w:rsidP="002672C2">
      <w:pPr>
        <w:pStyle w:val="ListParagraph"/>
        <w:numPr>
          <w:ilvl w:val="0"/>
          <w:numId w:val="4"/>
        </w:numPr>
        <w:spacing w:after="0"/>
      </w:pPr>
      <w:r>
        <w:t xml:space="preserve">Read the manual pages for the Linux command ‘top’. It is a lot of information, but try to read and understand at least section 2 (summary display), section 3 </w:t>
      </w:r>
      <w:proofErr w:type="gramStart"/>
      <w:r>
        <w:t>( fields</w:t>
      </w:r>
      <w:proofErr w:type="gramEnd"/>
      <w:r>
        <w:t xml:space="preserve">/columns display) and section 4 ( interactive commands). </w:t>
      </w:r>
    </w:p>
    <w:p w14:paraId="301F3F63" w14:textId="77777777" w:rsidR="002672C2" w:rsidRDefault="00DD3105" w:rsidP="002C2E79">
      <w:pPr>
        <w:pStyle w:val="ListParagraph"/>
        <w:numPr>
          <w:ilvl w:val="0"/>
          <w:numId w:val="4"/>
        </w:numPr>
        <w:spacing w:after="0"/>
      </w:pPr>
      <w:r>
        <w:t>Check the available disk space in your instance</w:t>
      </w:r>
      <w:r w:rsidR="002C2E79">
        <w:t>.</w:t>
      </w:r>
    </w:p>
    <w:p w14:paraId="39CF8877" w14:textId="77777777" w:rsidR="002672C2" w:rsidRDefault="002C2E79" w:rsidP="002672C2">
      <w:pPr>
        <w:pStyle w:val="ListParagraph"/>
        <w:numPr>
          <w:ilvl w:val="0"/>
          <w:numId w:val="4"/>
        </w:numPr>
        <w:spacing w:after="0"/>
      </w:pPr>
      <w:r>
        <w:t xml:space="preserve">Install Python 3 on your instance (package name: </w:t>
      </w:r>
      <w:r w:rsidR="002672C2" w:rsidRPr="002672C2">
        <w:t>python3</w:t>
      </w:r>
      <w:r>
        <w:t>)</w:t>
      </w:r>
    </w:p>
    <w:p w14:paraId="69B30C5A" w14:textId="77777777" w:rsidR="002672C2" w:rsidRDefault="002C2E79" w:rsidP="002672C2">
      <w:pPr>
        <w:pStyle w:val="ListParagraph"/>
        <w:numPr>
          <w:ilvl w:val="0"/>
          <w:numId w:val="4"/>
        </w:numPr>
        <w:spacing w:after="0"/>
      </w:pPr>
      <w:r>
        <w:t>Install the nano text editor on your instance (package name:</w:t>
      </w:r>
      <w:r w:rsidR="002672C2" w:rsidRPr="002672C2">
        <w:t xml:space="preserve"> nano</w:t>
      </w:r>
      <w:r>
        <w:t>)</w:t>
      </w:r>
    </w:p>
    <w:p w14:paraId="14EDD1B5" w14:textId="77777777" w:rsidR="00DD3105" w:rsidRDefault="00DD3105" w:rsidP="00DD3105">
      <w:pPr>
        <w:pStyle w:val="ListParagraph"/>
        <w:numPr>
          <w:ilvl w:val="0"/>
          <w:numId w:val="4"/>
        </w:numPr>
        <w:spacing w:after="0"/>
      </w:pPr>
      <w:r>
        <w:t>Check the available disk space in your instance again. How it is different from the previous case?</w:t>
      </w:r>
      <w:r w:rsidR="00B70F12">
        <w:t xml:space="preserve"> How much space do the two installed pieces of SW take up on disk? Is this consistent with the values provided by yum when the SW was installed?</w:t>
      </w:r>
    </w:p>
    <w:p w14:paraId="0292CDA5" w14:textId="77777777" w:rsidR="002672C2" w:rsidRDefault="002C2E79" w:rsidP="002672C2">
      <w:pPr>
        <w:pStyle w:val="ListParagraph"/>
        <w:numPr>
          <w:ilvl w:val="0"/>
          <w:numId w:val="4"/>
        </w:numPr>
        <w:spacing w:after="0"/>
      </w:pPr>
      <w:r>
        <w:t>T</w:t>
      </w:r>
      <w:r w:rsidR="002672C2">
        <w:t xml:space="preserve">ype in the </w:t>
      </w:r>
      <w:r>
        <w:t xml:space="preserve">below </w:t>
      </w:r>
      <w:r w:rsidR="002672C2">
        <w:t>Python program using nano and save as test.py</w:t>
      </w:r>
      <w:r>
        <w:t>. This is an infinite loop that calculates the sum of the first one million non-negative numbers and prints the sum on the screen over and over again.</w:t>
      </w:r>
    </w:p>
    <w:p w14:paraId="54E7F1F5" w14:textId="77777777" w:rsidR="00B70F12" w:rsidRPr="00B70F12" w:rsidRDefault="00B70F12" w:rsidP="00B70F12">
      <w:pPr>
        <w:pStyle w:val="ListParagraph"/>
        <w:spacing w:after="0"/>
        <w:rPr>
          <w:rFonts w:ascii="Consolas" w:hAnsi="Consolas"/>
        </w:rPr>
      </w:pPr>
      <w:r w:rsidRPr="00B70F12">
        <w:rPr>
          <w:rFonts w:ascii="Consolas" w:hAnsi="Consolas"/>
        </w:rPr>
        <w:t># simple Python program</w:t>
      </w:r>
    </w:p>
    <w:p w14:paraId="613A14A1" w14:textId="77777777" w:rsidR="00B70F12" w:rsidRPr="00B70F12" w:rsidRDefault="00B70F12" w:rsidP="00B70F12">
      <w:pPr>
        <w:pStyle w:val="ListParagraph"/>
        <w:spacing w:after="0"/>
        <w:rPr>
          <w:rFonts w:ascii="Consolas" w:hAnsi="Consolas"/>
        </w:rPr>
      </w:pPr>
      <w:r w:rsidRPr="00B70F12">
        <w:rPr>
          <w:rFonts w:ascii="Consolas" w:hAnsi="Consolas"/>
        </w:rPr>
        <w:t>while True:</w:t>
      </w:r>
    </w:p>
    <w:p w14:paraId="0C36400E" w14:textId="77777777" w:rsidR="00B70F12" w:rsidRPr="00B70F12" w:rsidRDefault="00B70F12" w:rsidP="00B70F12">
      <w:pPr>
        <w:pStyle w:val="ListParagraph"/>
        <w:spacing w:after="0"/>
        <w:rPr>
          <w:rFonts w:ascii="Consolas" w:hAnsi="Consolas"/>
        </w:rPr>
      </w:pPr>
      <w:r w:rsidRPr="00B70F12">
        <w:rPr>
          <w:rFonts w:ascii="Consolas" w:hAnsi="Consolas"/>
        </w:rPr>
        <w:t xml:space="preserve">        sum = 0</w:t>
      </w:r>
    </w:p>
    <w:p w14:paraId="18440B37" w14:textId="77777777" w:rsidR="00B70F12" w:rsidRPr="00B70F12" w:rsidRDefault="00B70F12" w:rsidP="00B70F12">
      <w:pPr>
        <w:pStyle w:val="ListParagraph"/>
        <w:spacing w:after="0"/>
        <w:rPr>
          <w:rFonts w:ascii="Consolas" w:hAnsi="Consolas"/>
        </w:rPr>
      </w:pPr>
      <w:r w:rsidRPr="00B70F12">
        <w:rPr>
          <w:rFonts w:ascii="Consolas" w:hAnsi="Consolas"/>
        </w:rPr>
        <w:t xml:space="preserve">        for n in </w:t>
      </w:r>
      <w:proofErr w:type="gramStart"/>
      <w:r w:rsidRPr="00B70F12">
        <w:rPr>
          <w:rFonts w:ascii="Consolas" w:hAnsi="Consolas"/>
        </w:rPr>
        <w:t>range(</w:t>
      </w:r>
      <w:proofErr w:type="gramEnd"/>
      <w:r w:rsidRPr="00B70F12">
        <w:rPr>
          <w:rFonts w:ascii="Consolas" w:hAnsi="Consolas"/>
        </w:rPr>
        <w:t>100000</w:t>
      </w:r>
      <w:r w:rsidR="00073CD7">
        <w:rPr>
          <w:rFonts w:ascii="Consolas" w:hAnsi="Consolas"/>
        </w:rPr>
        <w:t>0</w:t>
      </w:r>
      <w:r w:rsidRPr="00B70F12">
        <w:rPr>
          <w:rFonts w:ascii="Consolas" w:hAnsi="Consolas"/>
        </w:rPr>
        <w:t>):</w:t>
      </w:r>
    </w:p>
    <w:p w14:paraId="056F0451" w14:textId="77777777" w:rsidR="00B70F12" w:rsidRPr="00B70F12" w:rsidRDefault="00B70F12" w:rsidP="00B70F12">
      <w:pPr>
        <w:pStyle w:val="ListParagraph"/>
        <w:spacing w:after="0"/>
        <w:rPr>
          <w:rFonts w:ascii="Consolas" w:hAnsi="Consolas"/>
        </w:rPr>
      </w:pPr>
      <w:r w:rsidRPr="00B70F12">
        <w:rPr>
          <w:rFonts w:ascii="Consolas" w:hAnsi="Consolas"/>
        </w:rPr>
        <w:t xml:space="preserve">                sum += n</w:t>
      </w:r>
    </w:p>
    <w:p w14:paraId="0F0547E8" w14:textId="77777777" w:rsidR="00B70F12" w:rsidRPr="00B70F12" w:rsidRDefault="00B70F12" w:rsidP="00B70F12">
      <w:pPr>
        <w:pStyle w:val="ListParagraph"/>
        <w:spacing w:after="0"/>
        <w:rPr>
          <w:rFonts w:ascii="Consolas" w:hAnsi="Consolas"/>
        </w:rPr>
      </w:pPr>
      <w:r w:rsidRPr="00B70F12">
        <w:rPr>
          <w:rFonts w:ascii="Consolas" w:hAnsi="Consolas"/>
        </w:rPr>
        <w:t xml:space="preserve">        </w:t>
      </w:r>
      <w:proofErr w:type="gramStart"/>
      <w:r w:rsidRPr="00B70F12">
        <w:rPr>
          <w:rFonts w:ascii="Consolas" w:hAnsi="Consolas"/>
        </w:rPr>
        <w:t>print(</w:t>
      </w:r>
      <w:proofErr w:type="gramEnd"/>
      <w:r w:rsidRPr="00B70F12">
        <w:rPr>
          <w:rFonts w:ascii="Consolas" w:hAnsi="Consolas"/>
        </w:rPr>
        <w:t>"The sum is: {0}".format(sum))</w:t>
      </w:r>
    </w:p>
    <w:p w14:paraId="58A456C3" w14:textId="77777777" w:rsidR="002672C2" w:rsidRDefault="002C2E79" w:rsidP="002672C2">
      <w:pPr>
        <w:pStyle w:val="ListParagraph"/>
        <w:numPr>
          <w:ilvl w:val="0"/>
          <w:numId w:val="4"/>
        </w:numPr>
        <w:spacing w:after="0"/>
      </w:pPr>
      <w:r>
        <w:t>Open a second SSH session to</w:t>
      </w:r>
      <w:r w:rsidR="002672C2">
        <w:t xml:space="preserve"> your instance</w:t>
      </w:r>
      <w:r>
        <w:t>.</w:t>
      </w:r>
    </w:p>
    <w:p w14:paraId="33A15B9F" w14:textId="77777777" w:rsidR="002672C2" w:rsidRDefault="002C2E79" w:rsidP="002672C2">
      <w:pPr>
        <w:pStyle w:val="ListParagraph"/>
        <w:numPr>
          <w:ilvl w:val="0"/>
          <w:numId w:val="4"/>
        </w:numPr>
        <w:spacing w:after="0"/>
      </w:pPr>
      <w:r>
        <w:t xml:space="preserve">In the </w:t>
      </w:r>
      <w:r w:rsidR="00DD3105">
        <w:t>2</w:t>
      </w:r>
      <w:r w:rsidR="00DD3105" w:rsidRPr="00DD3105">
        <w:rPr>
          <w:vertAlign w:val="superscript"/>
        </w:rPr>
        <w:t>nd</w:t>
      </w:r>
      <w:r>
        <w:t xml:space="preserve"> SSH</w:t>
      </w:r>
      <w:r w:rsidR="006D6067">
        <w:t xml:space="preserve"> window,</w:t>
      </w:r>
      <w:r w:rsidR="00DD3105">
        <w:t xml:space="preserve"> </w:t>
      </w:r>
      <w:r w:rsidR="002672C2">
        <w:t xml:space="preserve">use the </w:t>
      </w:r>
      <w:r>
        <w:t>‘top’ c</w:t>
      </w:r>
      <w:r w:rsidR="002672C2">
        <w:t xml:space="preserve">ommand to check the current </w:t>
      </w:r>
      <w:r w:rsidR="00DD3105">
        <w:t xml:space="preserve">overall </w:t>
      </w:r>
      <w:r w:rsidR="002672C2">
        <w:t>CPU and mem</w:t>
      </w:r>
      <w:r>
        <w:t>ory</w:t>
      </w:r>
      <w:r w:rsidR="002672C2">
        <w:t xml:space="preserve"> utilization for the running processes</w:t>
      </w:r>
      <w:r>
        <w:t xml:space="preserve"> and </w:t>
      </w:r>
      <w:r w:rsidR="002672C2">
        <w:t>the process with the max</w:t>
      </w:r>
      <w:r>
        <w:t>imum</w:t>
      </w:r>
      <w:r w:rsidR="002672C2">
        <w:t xml:space="preserve"> CPU utilization</w:t>
      </w:r>
      <w:r>
        <w:t>.</w:t>
      </w:r>
    </w:p>
    <w:p w14:paraId="5044A200" w14:textId="77777777" w:rsidR="002672C2" w:rsidRDefault="002C2E79" w:rsidP="002672C2">
      <w:pPr>
        <w:pStyle w:val="ListParagraph"/>
        <w:numPr>
          <w:ilvl w:val="0"/>
          <w:numId w:val="4"/>
        </w:numPr>
        <w:spacing w:after="0"/>
      </w:pPr>
      <w:r>
        <w:t xml:space="preserve">In the </w:t>
      </w:r>
      <w:r w:rsidR="002672C2">
        <w:t>1</w:t>
      </w:r>
      <w:r w:rsidR="002672C2" w:rsidRPr="002672C2">
        <w:rPr>
          <w:vertAlign w:val="superscript"/>
        </w:rPr>
        <w:t>st</w:t>
      </w:r>
      <w:r>
        <w:t xml:space="preserve"> SSH window,</w:t>
      </w:r>
      <w:r w:rsidR="002672C2">
        <w:t xml:space="preserve"> start the python script (type: python3 test.py)</w:t>
      </w:r>
    </w:p>
    <w:p w14:paraId="7407BF86" w14:textId="77777777" w:rsidR="002672C2" w:rsidRDefault="002672C2" w:rsidP="002672C2">
      <w:pPr>
        <w:pStyle w:val="ListParagraph"/>
        <w:numPr>
          <w:ilvl w:val="0"/>
          <w:numId w:val="4"/>
        </w:numPr>
        <w:spacing w:after="0"/>
      </w:pPr>
      <w:r>
        <w:t>Check how CPU utilization has changed in the 2</w:t>
      </w:r>
      <w:r w:rsidRPr="002672C2">
        <w:rPr>
          <w:vertAlign w:val="superscript"/>
        </w:rPr>
        <w:t>nd</w:t>
      </w:r>
      <w:r>
        <w:t xml:space="preserve"> window</w:t>
      </w:r>
      <w:r w:rsidR="00DD3105">
        <w:t>. Which is the process (command) with the m</w:t>
      </w:r>
      <w:r w:rsidR="002C2E79">
        <w:t xml:space="preserve">ax CPU utilization? What is the value of the CPU utilization now? </w:t>
      </w:r>
      <w:r w:rsidR="00DD3105">
        <w:t>What is the process ID (PID) of the process? How much memory (in MB) does this process occupy?</w:t>
      </w:r>
    </w:p>
    <w:p w14:paraId="684B7C9A" w14:textId="77777777" w:rsidR="00DD3105" w:rsidRDefault="002C2E79" w:rsidP="002672C2">
      <w:pPr>
        <w:pStyle w:val="ListParagraph"/>
        <w:numPr>
          <w:ilvl w:val="0"/>
          <w:numId w:val="4"/>
        </w:numPr>
        <w:spacing w:after="0"/>
      </w:pPr>
      <w:r>
        <w:t xml:space="preserve">In the </w:t>
      </w:r>
      <w:r w:rsidR="00DD3105">
        <w:t>1</w:t>
      </w:r>
      <w:r w:rsidR="00DD3105" w:rsidRPr="00DD3105">
        <w:rPr>
          <w:vertAlign w:val="superscript"/>
        </w:rPr>
        <w:t>st</w:t>
      </w:r>
      <w:r>
        <w:t xml:space="preserve"> SSH window,</w:t>
      </w:r>
      <w:r w:rsidR="00DD3105">
        <w:t xml:space="preserve"> stop the running Python program (press CTRL + </w:t>
      </w:r>
      <w:r w:rsidR="00073CD7">
        <w:t>‘</w:t>
      </w:r>
      <w:r w:rsidR="00DD3105">
        <w:t>c</w:t>
      </w:r>
      <w:r w:rsidR="00073CD7">
        <w:t>’</w:t>
      </w:r>
      <w:r w:rsidR="00DD3105">
        <w:t xml:space="preserve">). </w:t>
      </w:r>
      <w:r>
        <w:t xml:space="preserve">In the </w:t>
      </w:r>
      <w:r w:rsidR="00DD3105">
        <w:t>2</w:t>
      </w:r>
      <w:r w:rsidR="00DD3105" w:rsidRPr="00DD3105">
        <w:rPr>
          <w:vertAlign w:val="superscript"/>
        </w:rPr>
        <w:t>nd</w:t>
      </w:r>
      <w:r>
        <w:t xml:space="preserve"> SSH window, c</w:t>
      </w:r>
      <w:r w:rsidR="00DD3105">
        <w:t>heck the overall CPU utilization again. How did it change?</w:t>
      </w:r>
    </w:p>
    <w:p w14:paraId="32F802C7" w14:textId="77777777" w:rsidR="00DD3105" w:rsidRDefault="002C2E79" w:rsidP="002672C2">
      <w:pPr>
        <w:pStyle w:val="ListParagraph"/>
        <w:numPr>
          <w:ilvl w:val="0"/>
          <w:numId w:val="4"/>
        </w:numPr>
        <w:spacing w:after="0"/>
      </w:pPr>
      <w:r>
        <w:t xml:space="preserve">In the </w:t>
      </w:r>
      <w:r w:rsidR="00DD3105">
        <w:t>1</w:t>
      </w:r>
      <w:r w:rsidR="00DD3105">
        <w:rPr>
          <w:vertAlign w:val="superscript"/>
        </w:rPr>
        <w:t>st</w:t>
      </w:r>
      <w:r w:rsidR="00DD3105">
        <w:t xml:space="preserve"> SSH win</w:t>
      </w:r>
      <w:r>
        <w:t xml:space="preserve">dow, </w:t>
      </w:r>
      <w:r w:rsidR="00DD3105">
        <w:t xml:space="preserve">start the Python script again. </w:t>
      </w:r>
    </w:p>
    <w:p w14:paraId="6F8F562B" w14:textId="77777777" w:rsidR="00DD3105" w:rsidRDefault="002C2E79" w:rsidP="002672C2">
      <w:pPr>
        <w:pStyle w:val="ListParagraph"/>
        <w:numPr>
          <w:ilvl w:val="0"/>
          <w:numId w:val="4"/>
        </w:numPr>
        <w:spacing w:after="0"/>
      </w:pPr>
      <w:r>
        <w:t xml:space="preserve">In the </w:t>
      </w:r>
      <w:r w:rsidR="00DD3105">
        <w:t>2</w:t>
      </w:r>
      <w:r w:rsidR="00DD3105" w:rsidRPr="00DD3105">
        <w:rPr>
          <w:vertAlign w:val="superscript"/>
        </w:rPr>
        <w:t>nd</w:t>
      </w:r>
      <w:r>
        <w:t xml:space="preserve"> SSH window,</w:t>
      </w:r>
      <w:r w:rsidR="00DD3105">
        <w:t xml:space="preserve"> note the PID., </w:t>
      </w:r>
      <w:r w:rsidR="00073CD7">
        <w:t>the priority and the nice value</w:t>
      </w:r>
      <w:r w:rsidR="00DD3105">
        <w:t xml:space="preserve"> of the </w:t>
      </w:r>
      <w:r w:rsidR="00073CD7">
        <w:t xml:space="preserve">running </w:t>
      </w:r>
      <w:r w:rsidR="00DD3105">
        <w:t xml:space="preserve">python </w:t>
      </w:r>
      <w:r>
        <w:t xml:space="preserve">script </w:t>
      </w:r>
      <w:r w:rsidR="00DD3105">
        <w:t xml:space="preserve">process. Exit from top and increase the n ice value of the Python process to </w:t>
      </w:r>
      <w:r w:rsidR="00B70F12">
        <w:t>19. Start top again, and check the new process priority and nice values for the process. Exit from top.</w:t>
      </w:r>
    </w:p>
    <w:p w14:paraId="68E9B391" w14:textId="77777777" w:rsidR="002C2E79" w:rsidRDefault="002C2E79" w:rsidP="005350EF">
      <w:pPr>
        <w:pStyle w:val="ListParagraph"/>
        <w:numPr>
          <w:ilvl w:val="0"/>
          <w:numId w:val="4"/>
        </w:numPr>
        <w:spacing w:after="0"/>
      </w:pPr>
      <w:r>
        <w:t xml:space="preserve">In the </w:t>
      </w:r>
      <w:r w:rsidR="00B70F12">
        <w:t>2</w:t>
      </w:r>
      <w:r w:rsidR="00B70F12" w:rsidRPr="002C2E79">
        <w:rPr>
          <w:vertAlign w:val="superscript"/>
        </w:rPr>
        <w:t>nd</w:t>
      </w:r>
      <w:r>
        <w:t xml:space="preserve"> SSH window,</w:t>
      </w:r>
      <w:r w:rsidR="00B70F12">
        <w:t xml:space="preserve"> terminate the python</w:t>
      </w:r>
      <w:r>
        <w:t xml:space="preserve"> process using the kill command.</w:t>
      </w:r>
    </w:p>
    <w:p w14:paraId="689ABCEE" w14:textId="77777777" w:rsidR="00B70F12" w:rsidRDefault="00B70F12" w:rsidP="005350EF">
      <w:pPr>
        <w:pStyle w:val="ListParagraph"/>
        <w:numPr>
          <w:ilvl w:val="0"/>
          <w:numId w:val="4"/>
        </w:numPr>
        <w:spacing w:after="0"/>
      </w:pPr>
      <w:r>
        <w:t>Go to the 1</w:t>
      </w:r>
      <w:r w:rsidRPr="002C2E79">
        <w:rPr>
          <w:vertAlign w:val="superscript"/>
        </w:rPr>
        <w:t>st</w:t>
      </w:r>
      <w:r>
        <w:t xml:space="preserve"> SSH window </w:t>
      </w:r>
      <w:r w:rsidR="002C2E79">
        <w:t xml:space="preserve">and </w:t>
      </w:r>
      <w:r>
        <w:t xml:space="preserve">check if the process was terminated. </w:t>
      </w:r>
    </w:p>
    <w:p w14:paraId="134EEEF3" w14:textId="77777777" w:rsidR="00B70F12" w:rsidRDefault="002C2E79" w:rsidP="002672C2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In the </w:t>
      </w:r>
      <w:r w:rsidR="00B70F12">
        <w:t>2</w:t>
      </w:r>
      <w:r w:rsidR="00B70F12" w:rsidRPr="00B70F12">
        <w:rPr>
          <w:vertAlign w:val="superscript"/>
        </w:rPr>
        <w:t>nd</w:t>
      </w:r>
      <w:r>
        <w:t xml:space="preserve"> SSH window,</w:t>
      </w:r>
      <w:r w:rsidR="00B70F12">
        <w:t xml:space="preserve"> run top again and verify that the python process</w:t>
      </w:r>
      <w:r>
        <w:t xml:space="preserve"> with the noted PID</w:t>
      </w:r>
      <w:r w:rsidR="00B70F12">
        <w:t xml:space="preserve"> has indeed disappeared from the</w:t>
      </w:r>
      <w:r>
        <w:t xml:space="preserve"> list of</w:t>
      </w:r>
      <w:r w:rsidR="00B70F12">
        <w:t xml:space="preserve"> running processes. </w:t>
      </w:r>
    </w:p>
    <w:p w14:paraId="563196C0" w14:textId="77777777" w:rsidR="00B70F12" w:rsidRDefault="002C2E79" w:rsidP="002672C2">
      <w:pPr>
        <w:pStyle w:val="ListParagraph"/>
        <w:numPr>
          <w:ilvl w:val="0"/>
          <w:numId w:val="4"/>
        </w:numPr>
        <w:spacing w:after="0"/>
      </w:pPr>
      <w:r>
        <w:t xml:space="preserve">In the </w:t>
      </w:r>
      <w:r w:rsidR="00B70F12">
        <w:t>1</w:t>
      </w:r>
      <w:r w:rsidR="00B70F12" w:rsidRPr="00B70F12">
        <w:rPr>
          <w:vertAlign w:val="superscript"/>
        </w:rPr>
        <w:t>st</w:t>
      </w:r>
      <w:r>
        <w:t xml:space="preserve"> SSH window, d</w:t>
      </w:r>
      <w:r w:rsidR="00B70F12">
        <w:t>elete the Python script (</w:t>
      </w:r>
      <w:r>
        <w:t xml:space="preserve">the </w:t>
      </w:r>
      <w:r w:rsidR="00B70F12">
        <w:t xml:space="preserve">file test.py). </w:t>
      </w:r>
    </w:p>
    <w:p w14:paraId="47711F9D" w14:textId="77777777" w:rsidR="002672C2" w:rsidRDefault="00B70F12" w:rsidP="002672C2">
      <w:pPr>
        <w:pStyle w:val="ListParagraph"/>
        <w:numPr>
          <w:ilvl w:val="0"/>
          <w:numId w:val="4"/>
        </w:numPr>
        <w:spacing w:after="0"/>
      </w:pPr>
      <w:r>
        <w:t>Exit from both SSH windows.</w:t>
      </w:r>
    </w:p>
    <w:p w14:paraId="59D69809" w14:textId="77777777" w:rsidR="002672C2" w:rsidRDefault="002672C2" w:rsidP="002672C2">
      <w:pPr>
        <w:spacing w:after="0"/>
      </w:pPr>
    </w:p>
    <w:p w14:paraId="18936E7C" w14:textId="77777777" w:rsidR="000E4266" w:rsidRDefault="00B81637" w:rsidP="00B81637">
      <w:pPr>
        <w:pStyle w:val="ListParagraph"/>
        <w:spacing w:after="0"/>
        <w:jc w:val="center"/>
      </w:pPr>
      <w:r>
        <w:t>C</w:t>
      </w:r>
      <w:r w:rsidR="000E4266">
        <w:t>. Clean up after yourself</w:t>
      </w:r>
    </w:p>
    <w:p w14:paraId="6B023D06" w14:textId="77777777" w:rsidR="000E4266" w:rsidRDefault="000E4266" w:rsidP="000E4266">
      <w:pPr>
        <w:pStyle w:val="ListParagraph"/>
        <w:spacing w:after="0"/>
      </w:pPr>
    </w:p>
    <w:p w14:paraId="4FEBEEF0" w14:textId="77777777" w:rsidR="00293B96" w:rsidRDefault="00B81637" w:rsidP="008D5CC1">
      <w:pPr>
        <w:pStyle w:val="ListParagraph"/>
        <w:numPr>
          <w:ilvl w:val="0"/>
          <w:numId w:val="4"/>
        </w:numPr>
        <w:spacing w:after="0"/>
      </w:pPr>
      <w:r>
        <w:t>Terminate the EC2 instance and v</w:t>
      </w:r>
      <w:r w:rsidR="00064036">
        <w:t>erify that your instance has been terminated successfully.</w:t>
      </w:r>
    </w:p>
    <w:p w14:paraId="293A4C6C" w14:textId="77777777" w:rsidR="00FD32A0" w:rsidRDefault="00FD32A0" w:rsidP="008D5CC1">
      <w:pPr>
        <w:pStyle w:val="ListParagraph"/>
        <w:numPr>
          <w:ilvl w:val="0"/>
          <w:numId w:val="4"/>
        </w:numPr>
        <w:spacing w:after="0"/>
      </w:pPr>
      <w:r>
        <w:t>Log out of AWS.</w:t>
      </w:r>
    </w:p>
    <w:p w14:paraId="3C929FE7" w14:textId="77777777" w:rsidR="00234B96" w:rsidRDefault="00234B96" w:rsidP="00DF160A">
      <w:pPr>
        <w:spacing w:after="0"/>
        <w:jc w:val="center"/>
      </w:pPr>
    </w:p>
    <w:sectPr w:rsidR="0023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5809"/>
    <w:multiLevelType w:val="hybridMultilevel"/>
    <w:tmpl w:val="8284A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539"/>
    <w:multiLevelType w:val="hybridMultilevel"/>
    <w:tmpl w:val="B8B6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64178"/>
    <w:multiLevelType w:val="hybridMultilevel"/>
    <w:tmpl w:val="B1CE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2F27"/>
    <w:multiLevelType w:val="hybridMultilevel"/>
    <w:tmpl w:val="4E08F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D041F"/>
    <w:multiLevelType w:val="hybridMultilevel"/>
    <w:tmpl w:val="A482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6613E"/>
    <w:multiLevelType w:val="hybridMultilevel"/>
    <w:tmpl w:val="B8B6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333004">
    <w:abstractNumId w:val="2"/>
  </w:num>
  <w:num w:numId="2" w16cid:durableId="349726919">
    <w:abstractNumId w:val="3"/>
  </w:num>
  <w:num w:numId="3" w16cid:durableId="1304702803">
    <w:abstractNumId w:val="1"/>
  </w:num>
  <w:num w:numId="4" w16cid:durableId="1367095070">
    <w:abstractNumId w:val="0"/>
  </w:num>
  <w:num w:numId="5" w16cid:durableId="1867716452">
    <w:abstractNumId w:val="5"/>
  </w:num>
  <w:num w:numId="6" w16cid:durableId="185888575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ditya Deshpande">
    <w15:presenceInfo w15:providerId="Windows Live" w15:userId="24c59499a7005f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C07"/>
    <w:rsid w:val="00064036"/>
    <w:rsid w:val="00073CD7"/>
    <w:rsid w:val="000E4266"/>
    <w:rsid w:val="001A0CD4"/>
    <w:rsid w:val="00222C43"/>
    <w:rsid w:val="00234B96"/>
    <w:rsid w:val="002444F3"/>
    <w:rsid w:val="002672C2"/>
    <w:rsid w:val="00293B96"/>
    <w:rsid w:val="002C2E79"/>
    <w:rsid w:val="002F305A"/>
    <w:rsid w:val="003C6A50"/>
    <w:rsid w:val="003D7CA1"/>
    <w:rsid w:val="003F4D17"/>
    <w:rsid w:val="004B5C07"/>
    <w:rsid w:val="00573D9B"/>
    <w:rsid w:val="005A7E28"/>
    <w:rsid w:val="005C647B"/>
    <w:rsid w:val="00620D7A"/>
    <w:rsid w:val="006B1C68"/>
    <w:rsid w:val="006D6067"/>
    <w:rsid w:val="00704BD6"/>
    <w:rsid w:val="00767B1D"/>
    <w:rsid w:val="00822C50"/>
    <w:rsid w:val="008D5CC1"/>
    <w:rsid w:val="00983B44"/>
    <w:rsid w:val="00993A14"/>
    <w:rsid w:val="00A14280"/>
    <w:rsid w:val="00A42C23"/>
    <w:rsid w:val="00A506FC"/>
    <w:rsid w:val="00A93C17"/>
    <w:rsid w:val="00AC4F3A"/>
    <w:rsid w:val="00B51960"/>
    <w:rsid w:val="00B608C8"/>
    <w:rsid w:val="00B70F12"/>
    <w:rsid w:val="00B81637"/>
    <w:rsid w:val="00C27DFB"/>
    <w:rsid w:val="00C66D13"/>
    <w:rsid w:val="00C947D3"/>
    <w:rsid w:val="00D0415F"/>
    <w:rsid w:val="00D30855"/>
    <w:rsid w:val="00DD3105"/>
    <w:rsid w:val="00DF160A"/>
    <w:rsid w:val="00E16A20"/>
    <w:rsid w:val="00E32871"/>
    <w:rsid w:val="00E539E7"/>
    <w:rsid w:val="00E636BB"/>
    <w:rsid w:val="00F34881"/>
    <w:rsid w:val="00F43CC8"/>
    <w:rsid w:val="00F65122"/>
    <w:rsid w:val="00FD0854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AEFB"/>
  <w15:chartTrackingRefBased/>
  <w15:docId w15:val="{BE8CC52D-58E5-4E7A-B1E4-1DB62E8A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D9B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93A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E7B5BC3-B716-4387-9EBF-8CBCC5DE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Safar</dc:creator>
  <cp:keywords/>
  <dc:description/>
  <cp:lastModifiedBy>Aditya Deshpande</cp:lastModifiedBy>
  <cp:revision>2</cp:revision>
  <dcterms:created xsi:type="dcterms:W3CDTF">2024-08-21T15:30:00Z</dcterms:created>
  <dcterms:modified xsi:type="dcterms:W3CDTF">2024-08-21T15:30:00Z</dcterms:modified>
</cp:coreProperties>
</file>