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04ECD" w14:textId="77777777" w:rsidR="00767B1D" w:rsidRDefault="006B1C68" w:rsidP="00573D9B">
      <w:pPr>
        <w:spacing w:after="0"/>
        <w:jc w:val="center"/>
      </w:pPr>
      <w:r>
        <w:t>Cloud Computing Exercise #</w:t>
      </w:r>
      <w:r w:rsidR="003976A1">
        <w:t>8</w:t>
      </w:r>
    </w:p>
    <w:p w14:paraId="7E9BE65C" w14:textId="77777777" w:rsidR="000E4266" w:rsidRDefault="003976A1" w:rsidP="00573D9B">
      <w:pPr>
        <w:spacing w:after="0"/>
        <w:jc w:val="center"/>
      </w:pPr>
      <w:r>
        <w:t>Basic S3 Bucket Operations</w:t>
      </w:r>
    </w:p>
    <w:p w14:paraId="3DE15A19" w14:textId="77777777" w:rsidR="00573D9B" w:rsidRDefault="00573D9B" w:rsidP="00573D9B">
      <w:pPr>
        <w:spacing w:after="0"/>
        <w:jc w:val="center"/>
      </w:pPr>
    </w:p>
    <w:p w14:paraId="094A4288" w14:textId="77777777" w:rsidR="00983B44" w:rsidRDefault="00B81637" w:rsidP="00D30855">
      <w:pPr>
        <w:spacing w:after="0"/>
        <w:ind w:left="720"/>
        <w:jc w:val="center"/>
      </w:pPr>
      <w:r>
        <w:t>A. Preparation</w:t>
      </w:r>
    </w:p>
    <w:p w14:paraId="00E71FE5" w14:textId="77777777" w:rsidR="00B81637" w:rsidRDefault="00B81637" w:rsidP="00B81637">
      <w:pPr>
        <w:spacing w:after="0"/>
        <w:jc w:val="center"/>
      </w:pPr>
    </w:p>
    <w:p w14:paraId="3DBF486B" w14:textId="77777777" w:rsidR="00A506FC" w:rsidRDefault="00A506FC" w:rsidP="00822C50">
      <w:pPr>
        <w:pStyle w:val="ListParagraph"/>
        <w:numPr>
          <w:ilvl w:val="0"/>
          <w:numId w:val="4"/>
        </w:numPr>
        <w:spacing w:after="0"/>
      </w:pPr>
      <w:r>
        <w:t xml:space="preserve">Sign in to your </w:t>
      </w:r>
      <w:r w:rsidR="00B81637">
        <w:t xml:space="preserve">AWS </w:t>
      </w:r>
      <w:r>
        <w:t xml:space="preserve">account as the non-root </w:t>
      </w:r>
      <w:r w:rsidR="00C27DFB">
        <w:t xml:space="preserve">admin </w:t>
      </w:r>
      <w:r w:rsidR="00B81637">
        <w:t>user.</w:t>
      </w:r>
    </w:p>
    <w:p w14:paraId="6E49FB80" w14:textId="77777777" w:rsidR="00B81637" w:rsidRDefault="00B81637" w:rsidP="00B81637">
      <w:pPr>
        <w:pStyle w:val="ListParagraph"/>
        <w:spacing w:after="0"/>
      </w:pPr>
    </w:p>
    <w:p w14:paraId="27423F82" w14:textId="77777777" w:rsidR="00B81637" w:rsidRDefault="00F76CB7" w:rsidP="00B81637">
      <w:pPr>
        <w:pStyle w:val="ListParagraph"/>
        <w:spacing w:after="0"/>
        <w:jc w:val="center"/>
      </w:pPr>
      <w:r>
        <w:t>B. Create Bucket</w:t>
      </w:r>
    </w:p>
    <w:p w14:paraId="338B282F" w14:textId="77777777" w:rsidR="00B81637" w:rsidRDefault="00B81637" w:rsidP="00B81637">
      <w:pPr>
        <w:pStyle w:val="ListParagraph"/>
        <w:spacing w:after="0"/>
      </w:pPr>
    </w:p>
    <w:p w14:paraId="7C915143" w14:textId="3149F5D6" w:rsidR="00D43923" w:rsidRDefault="00BF4D56" w:rsidP="003976A1">
      <w:pPr>
        <w:pStyle w:val="ListParagraph"/>
        <w:numPr>
          <w:ilvl w:val="0"/>
          <w:numId w:val="4"/>
        </w:numPr>
        <w:spacing w:after="0"/>
      </w:pPr>
      <w:r>
        <w:t>Go to the S3 dashboard (Services/Storage/S3) and select “Create Bucket”</w:t>
      </w:r>
      <w:r w:rsidR="00AF3CD8">
        <w:t>. P</w:t>
      </w:r>
      <w:r>
        <w:t>rovide a unique bucket name</w:t>
      </w:r>
      <w:ins w:id="0" w:author="Aditya Deshpande" w:date="2024-08-21T11:39:00Z" w16du:dateUtc="2024-08-21T15:39:00Z">
        <w:r w:rsidR="00E57046">
          <w:t xml:space="preserve"> </w:t>
        </w:r>
        <w:r w:rsidR="00E57046">
          <w:t>(make sure there are no uppercase letters)</w:t>
        </w:r>
      </w:ins>
      <w:r w:rsidR="00AF3CD8">
        <w:t>, and click on “Create Bucket”. You should see the newly created bucket in your bucket list (Amazon S3/Buckets).</w:t>
      </w:r>
    </w:p>
    <w:p w14:paraId="6DE76E66" w14:textId="77777777" w:rsidR="00F76CB7" w:rsidRDefault="00F76CB7" w:rsidP="00F76CB7">
      <w:pPr>
        <w:spacing w:after="0"/>
      </w:pPr>
    </w:p>
    <w:p w14:paraId="62833105" w14:textId="77777777" w:rsidR="00F76CB7" w:rsidRDefault="00F76CB7" w:rsidP="00F76CB7">
      <w:pPr>
        <w:pStyle w:val="ListParagraph"/>
        <w:spacing w:after="0"/>
        <w:jc w:val="center"/>
      </w:pPr>
      <w:r>
        <w:t>C. Upload/Download files</w:t>
      </w:r>
    </w:p>
    <w:p w14:paraId="5DFC714B" w14:textId="77777777" w:rsidR="00F76CB7" w:rsidRDefault="00F76CB7" w:rsidP="00F76CB7">
      <w:pPr>
        <w:spacing w:after="0"/>
      </w:pPr>
    </w:p>
    <w:p w14:paraId="38933A57" w14:textId="77777777" w:rsidR="00AF3CD8" w:rsidRDefault="00AF3CD8" w:rsidP="003976A1">
      <w:pPr>
        <w:pStyle w:val="ListParagraph"/>
        <w:numPr>
          <w:ilvl w:val="0"/>
          <w:numId w:val="4"/>
        </w:numPr>
        <w:spacing w:after="0"/>
      </w:pPr>
      <w:r>
        <w:t>Click on your new bucket to see the list of objects in it (there should be none). On your local machine, open a text editor and create a text file named test.txt</w:t>
      </w:r>
      <w:r w:rsidR="00AE59B5">
        <w:t xml:space="preserve"> in one of your local directories</w:t>
      </w:r>
      <w:r>
        <w:t xml:space="preserve"> with the following content:</w:t>
      </w:r>
    </w:p>
    <w:p w14:paraId="0331EB42" w14:textId="77777777" w:rsidR="00AF3CD8" w:rsidRPr="00AF3CD8" w:rsidRDefault="00AF3CD8" w:rsidP="00B1560C">
      <w:pPr>
        <w:pStyle w:val="ListParagraph"/>
        <w:spacing w:after="0"/>
        <w:ind w:left="1440"/>
        <w:rPr>
          <w:rFonts w:ascii="Consolas" w:hAnsi="Consolas"/>
        </w:rPr>
      </w:pPr>
      <w:r w:rsidRPr="00AF3CD8">
        <w:rPr>
          <w:rFonts w:ascii="Consolas" w:hAnsi="Consolas"/>
        </w:rPr>
        <w:t>Example text file for S3 exercise.</w:t>
      </w:r>
    </w:p>
    <w:p w14:paraId="2D1AF9AD" w14:textId="77777777" w:rsidR="00D43923" w:rsidRDefault="00AE59B5" w:rsidP="00AF3CD8">
      <w:pPr>
        <w:pStyle w:val="ListParagraph"/>
        <w:numPr>
          <w:ilvl w:val="0"/>
          <w:numId w:val="4"/>
        </w:numPr>
        <w:spacing w:after="0"/>
      </w:pPr>
      <w:r>
        <w:t>Click on “Upload”, and then select “Add files”. In the file select window, navigate to your test.txt file and select it, and then click “Upload”. The file will be uploaded and displayed on the “Objects” list of your bucket.</w:t>
      </w:r>
    </w:p>
    <w:p w14:paraId="7EE92C40" w14:textId="77777777" w:rsidR="00AE59B5" w:rsidRDefault="00AE59B5" w:rsidP="00AF3CD8">
      <w:pPr>
        <w:pStyle w:val="ListParagraph"/>
        <w:numPr>
          <w:ilvl w:val="0"/>
          <w:numId w:val="4"/>
        </w:numPr>
        <w:spacing w:after="0"/>
      </w:pPr>
      <w:r>
        <w:t>Click on the file name (test.txt), and review its properties</w:t>
      </w:r>
      <w:r w:rsidR="00B478FC">
        <w:t xml:space="preserve"> (Object overview)</w:t>
      </w:r>
      <w:r>
        <w:t xml:space="preserve">. Note the owner’s name, the key associated with your object, the ARN and the </w:t>
      </w:r>
      <w:r w:rsidR="00B478FC">
        <w:t>object URL for your object.</w:t>
      </w:r>
    </w:p>
    <w:p w14:paraId="52539241" w14:textId="77777777" w:rsidR="00DB3B20" w:rsidRDefault="00DB3B20" w:rsidP="00AF3CD8">
      <w:pPr>
        <w:pStyle w:val="ListParagraph"/>
        <w:numPr>
          <w:ilvl w:val="0"/>
          <w:numId w:val="4"/>
        </w:numPr>
        <w:spacing w:after="0"/>
      </w:pPr>
      <w:r>
        <w:t>Click on the “Download” button on the top of the screen, download the file with your browser, open it and verify its content.</w:t>
      </w:r>
    </w:p>
    <w:p w14:paraId="6B1E9CF4" w14:textId="77777777" w:rsidR="00DB3B20" w:rsidRDefault="00DB3B20" w:rsidP="00DB3B20">
      <w:pPr>
        <w:pStyle w:val="ListParagraph"/>
        <w:numPr>
          <w:ilvl w:val="0"/>
          <w:numId w:val="4"/>
        </w:numPr>
        <w:spacing w:after="0"/>
      </w:pPr>
      <w:r>
        <w:t>Modify the local copy of the test.txt file (on your computer) by adding a 2</w:t>
      </w:r>
      <w:r w:rsidRPr="00DB3B20">
        <w:rPr>
          <w:vertAlign w:val="superscript"/>
        </w:rPr>
        <w:t>nd</w:t>
      </w:r>
      <w:r>
        <w:t xml:space="preserve"> line to the file and saving the result, so that the file would look like this:</w:t>
      </w:r>
    </w:p>
    <w:p w14:paraId="10783893" w14:textId="77777777" w:rsidR="00DB3B20" w:rsidRPr="00DB3B20" w:rsidRDefault="00DB3B20" w:rsidP="00B1560C">
      <w:pPr>
        <w:pStyle w:val="ListParagraph"/>
        <w:spacing w:after="0"/>
        <w:ind w:left="1440"/>
        <w:rPr>
          <w:rFonts w:ascii="Consolas" w:hAnsi="Consolas"/>
        </w:rPr>
      </w:pPr>
      <w:r w:rsidRPr="00AF3CD8">
        <w:rPr>
          <w:rFonts w:ascii="Consolas" w:hAnsi="Consolas"/>
        </w:rPr>
        <w:t>Example text file for S3 exercise.</w:t>
      </w:r>
    </w:p>
    <w:p w14:paraId="6F1F23A9" w14:textId="77777777" w:rsidR="00DB3B20" w:rsidRPr="00DB3B20" w:rsidRDefault="00DB3B20" w:rsidP="00B1560C">
      <w:pPr>
        <w:pStyle w:val="ListParagraph"/>
        <w:spacing w:after="0"/>
        <w:ind w:left="1440"/>
        <w:rPr>
          <w:rFonts w:ascii="Consolas" w:hAnsi="Consolas"/>
        </w:rPr>
      </w:pPr>
      <w:r w:rsidRPr="00DB3B20">
        <w:rPr>
          <w:rFonts w:ascii="Consolas" w:hAnsi="Consolas"/>
        </w:rPr>
        <w:t>Added the second line.</w:t>
      </w:r>
    </w:p>
    <w:p w14:paraId="18A7F672" w14:textId="77777777" w:rsidR="00DB3B20" w:rsidRDefault="00DB3B20" w:rsidP="00DB3B20">
      <w:pPr>
        <w:pStyle w:val="ListParagraph"/>
        <w:numPr>
          <w:ilvl w:val="0"/>
          <w:numId w:val="4"/>
        </w:numPr>
        <w:spacing w:after="0"/>
      </w:pPr>
      <w:r>
        <w:t xml:space="preserve">Go back to your bucket and select “Upload” and upload the modified file “test.txt” again. </w:t>
      </w:r>
      <w:r w:rsidR="00B1560C">
        <w:t>Download the file, and y</w:t>
      </w:r>
      <w:r>
        <w:t>ou should see the modified file with the 2</w:t>
      </w:r>
      <w:r w:rsidRPr="00DB3B20">
        <w:rPr>
          <w:vertAlign w:val="superscript"/>
        </w:rPr>
        <w:t>nd</w:t>
      </w:r>
      <w:r>
        <w:t xml:space="preserve"> line added. </w:t>
      </w:r>
    </w:p>
    <w:p w14:paraId="7EA62430" w14:textId="77777777" w:rsidR="00DB3B20" w:rsidRDefault="00DB3B20" w:rsidP="00DB3B20">
      <w:pPr>
        <w:pStyle w:val="ListParagraph"/>
        <w:numPr>
          <w:ilvl w:val="0"/>
          <w:numId w:val="4"/>
        </w:numPr>
        <w:spacing w:after="0"/>
      </w:pPr>
      <w:r>
        <w:t>Click on the “Versions” tab. The old version of you file was not retained, so the 2</w:t>
      </w:r>
      <w:r w:rsidRPr="00DB3B20">
        <w:rPr>
          <w:vertAlign w:val="superscript"/>
        </w:rPr>
        <w:t>nd</w:t>
      </w:r>
      <w:r>
        <w:t xml:space="preserve"> upload simply overwrote the 1</w:t>
      </w:r>
      <w:r w:rsidRPr="00DB3B20">
        <w:rPr>
          <w:vertAlign w:val="superscript"/>
        </w:rPr>
        <w:t>st</w:t>
      </w:r>
      <w:r>
        <w:t xml:space="preserve"> upload. The 1</w:t>
      </w:r>
      <w:r w:rsidRPr="00DB3B20">
        <w:rPr>
          <w:vertAlign w:val="superscript"/>
        </w:rPr>
        <w:t>st</w:t>
      </w:r>
      <w:r>
        <w:t xml:space="preserve"> version of your file is gone from S3.</w:t>
      </w:r>
    </w:p>
    <w:p w14:paraId="46C74F28" w14:textId="77777777" w:rsidR="00F76CB7" w:rsidRDefault="00F76CB7" w:rsidP="00F76CB7">
      <w:pPr>
        <w:spacing w:after="0"/>
      </w:pPr>
    </w:p>
    <w:p w14:paraId="673485F9" w14:textId="77777777" w:rsidR="00F76CB7" w:rsidRDefault="00F76CB7" w:rsidP="00F76CB7">
      <w:pPr>
        <w:pStyle w:val="ListParagraph"/>
        <w:spacing w:after="0"/>
        <w:jc w:val="center"/>
      </w:pPr>
      <w:r>
        <w:t>D. Enable and Use Bucket Versioning</w:t>
      </w:r>
    </w:p>
    <w:p w14:paraId="6504967E" w14:textId="77777777" w:rsidR="00F76CB7" w:rsidRDefault="00F76CB7" w:rsidP="00F76CB7">
      <w:pPr>
        <w:spacing w:after="0"/>
      </w:pPr>
    </w:p>
    <w:p w14:paraId="7C0E5555" w14:textId="77777777" w:rsidR="00B1560C" w:rsidRDefault="00B1560C" w:rsidP="00DB3B20">
      <w:pPr>
        <w:pStyle w:val="ListParagraph"/>
        <w:numPr>
          <w:ilvl w:val="0"/>
          <w:numId w:val="4"/>
        </w:numPr>
        <w:spacing w:after="0"/>
      </w:pPr>
      <w:r>
        <w:t>Go back to your bucket and select the “Properties” tab. Scroll down to “Bucket versioning” and select “Edit”. Select “Enable” and save the changes.</w:t>
      </w:r>
      <w:r w:rsidR="00967250">
        <w:t xml:space="preserve"> This will enable bucket versioning, so older versions of your files in this bucket will be retained with different version numbers.</w:t>
      </w:r>
    </w:p>
    <w:p w14:paraId="4CEC9DDB" w14:textId="77777777" w:rsidR="00B1560C" w:rsidRDefault="00B1560C" w:rsidP="00B1560C">
      <w:pPr>
        <w:pStyle w:val="ListParagraph"/>
        <w:numPr>
          <w:ilvl w:val="0"/>
          <w:numId w:val="4"/>
        </w:numPr>
        <w:spacing w:after="0"/>
      </w:pPr>
      <w:r>
        <w:t>Modify the local copy of the test.txt file (on your computer) by adding a 3</w:t>
      </w:r>
      <w:r w:rsidRPr="00DB3B20">
        <w:rPr>
          <w:vertAlign w:val="superscript"/>
        </w:rPr>
        <w:t>nd</w:t>
      </w:r>
      <w:r>
        <w:t xml:space="preserve"> line to the file and saving the result, so that the file would look like this:</w:t>
      </w:r>
    </w:p>
    <w:p w14:paraId="2C70BDB1" w14:textId="77777777" w:rsidR="00B1560C" w:rsidRPr="00DB3B20" w:rsidRDefault="00B1560C" w:rsidP="00B1560C">
      <w:pPr>
        <w:pStyle w:val="ListParagraph"/>
        <w:spacing w:after="0"/>
        <w:ind w:left="1440"/>
        <w:rPr>
          <w:rFonts w:ascii="Consolas" w:hAnsi="Consolas"/>
        </w:rPr>
      </w:pPr>
      <w:r w:rsidRPr="00AF3CD8">
        <w:rPr>
          <w:rFonts w:ascii="Consolas" w:hAnsi="Consolas"/>
        </w:rPr>
        <w:t>Example text file for S3 exercise.</w:t>
      </w:r>
    </w:p>
    <w:p w14:paraId="7C29EEB0" w14:textId="77777777" w:rsidR="00B1560C" w:rsidRDefault="00B1560C" w:rsidP="00B1560C">
      <w:pPr>
        <w:pStyle w:val="ListParagraph"/>
        <w:spacing w:after="0"/>
        <w:ind w:left="1440"/>
        <w:rPr>
          <w:rFonts w:ascii="Consolas" w:hAnsi="Consolas"/>
        </w:rPr>
      </w:pPr>
      <w:r w:rsidRPr="00DB3B20">
        <w:rPr>
          <w:rFonts w:ascii="Consolas" w:hAnsi="Consolas"/>
        </w:rPr>
        <w:t>Added the second line.</w:t>
      </w:r>
    </w:p>
    <w:p w14:paraId="6FB6C966" w14:textId="77777777" w:rsidR="00B1560C" w:rsidRPr="00B1560C" w:rsidRDefault="00B1560C" w:rsidP="00B1560C">
      <w:pPr>
        <w:pStyle w:val="ListParagraph"/>
        <w:spacing w:after="0"/>
        <w:ind w:left="1440"/>
        <w:rPr>
          <w:rFonts w:ascii="Consolas" w:hAnsi="Consolas"/>
        </w:rPr>
      </w:pPr>
      <w:r>
        <w:rPr>
          <w:rFonts w:ascii="Consolas" w:hAnsi="Consolas"/>
        </w:rPr>
        <w:t>Added the third</w:t>
      </w:r>
      <w:r w:rsidRPr="00DB3B20">
        <w:rPr>
          <w:rFonts w:ascii="Consolas" w:hAnsi="Consolas"/>
        </w:rPr>
        <w:t xml:space="preserve"> line.</w:t>
      </w:r>
    </w:p>
    <w:p w14:paraId="52594ACF" w14:textId="77777777" w:rsidR="00B1560C" w:rsidRDefault="00B1560C" w:rsidP="00B1560C">
      <w:pPr>
        <w:pStyle w:val="ListParagraph"/>
        <w:numPr>
          <w:ilvl w:val="0"/>
          <w:numId w:val="4"/>
        </w:numPr>
        <w:spacing w:after="0"/>
      </w:pPr>
      <w:r>
        <w:lastRenderedPageBreak/>
        <w:t>Go back to your bucket and select “Upload” and upload the modified file “test.txt” again. Download the file, and you should see the modified file with the 3</w:t>
      </w:r>
      <w:r w:rsidRPr="00DB3B20">
        <w:rPr>
          <w:vertAlign w:val="superscript"/>
        </w:rPr>
        <w:t>nd</w:t>
      </w:r>
      <w:r>
        <w:t xml:space="preserve"> line added. </w:t>
      </w:r>
    </w:p>
    <w:p w14:paraId="4697D1AC" w14:textId="77777777" w:rsidR="00B1560C" w:rsidRDefault="00B1560C" w:rsidP="00DB3B20">
      <w:pPr>
        <w:pStyle w:val="ListParagraph"/>
        <w:numPr>
          <w:ilvl w:val="0"/>
          <w:numId w:val="4"/>
        </w:numPr>
        <w:spacing w:after="0"/>
      </w:pPr>
      <w:r>
        <w:t xml:space="preserve">Now, if you toggle the “Show versions” switch by the </w:t>
      </w:r>
      <w:r w:rsidR="001421B0">
        <w:t xml:space="preserve">object </w:t>
      </w:r>
      <w:r>
        <w:t>search window, you should see two versions of the same file (the 2</w:t>
      </w:r>
      <w:r w:rsidRPr="00B1560C">
        <w:rPr>
          <w:vertAlign w:val="superscript"/>
        </w:rPr>
        <w:t>nd</w:t>
      </w:r>
      <w:r>
        <w:t xml:space="preserve"> and the 3</w:t>
      </w:r>
      <w:r w:rsidRPr="00B1560C">
        <w:rPr>
          <w:vertAlign w:val="superscript"/>
        </w:rPr>
        <w:t>rd</w:t>
      </w:r>
      <w:r>
        <w:t xml:space="preserve">). </w:t>
      </w:r>
      <w:r w:rsidR="001421B0">
        <w:t>If you select the older one and download it, you should get the 2</w:t>
      </w:r>
      <w:r w:rsidR="001421B0" w:rsidRPr="001421B0">
        <w:rPr>
          <w:vertAlign w:val="superscript"/>
        </w:rPr>
        <w:t>nd</w:t>
      </w:r>
      <w:r w:rsidR="001421B0">
        <w:t xml:space="preserve"> version (without the 3</w:t>
      </w:r>
      <w:r w:rsidR="001421B0" w:rsidRPr="001421B0">
        <w:rPr>
          <w:vertAlign w:val="superscript"/>
        </w:rPr>
        <w:t>rd</w:t>
      </w:r>
      <w:r w:rsidR="001421B0">
        <w:t xml:space="preserve"> line added). Also, if you select the file and then click on the “Versions” tab, you should be able to see the current and previous versions of your file. Again, you can select and download whichever version you wish.</w:t>
      </w:r>
    </w:p>
    <w:p w14:paraId="49539198" w14:textId="77777777" w:rsidR="001421B0" w:rsidRDefault="001421B0" w:rsidP="00DB3B20">
      <w:pPr>
        <w:pStyle w:val="ListParagraph"/>
        <w:numPr>
          <w:ilvl w:val="0"/>
          <w:numId w:val="4"/>
        </w:numPr>
        <w:spacing w:after="0"/>
      </w:pPr>
      <w:r>
        <w:t>Check the select box in front of the latest (3</w:t>
      </w:r>
      <w:r w:rsidRPr="001421B0">
        <w:rPr>
          <w:vertAlign w:val="superscript"/>
        </w:rPr>
        <w:t>rd</w:t>
      </w:r>
      <w:r>
        <w:t>) version of the file, click on the “Delete” button and confirm the object deletion. This means that we could delete the most recent (3</w:t>
      </w:r>
      <w:r w:rsidRPr="001421B0">
        <w:rPr>
          <w:vertAlign w:val="superscript"/>
        </w:rPr>
        <w:t>rd</w:t>
      </w:r>
      <w:r>
        <w:t>) version of an object while keeping the older (2</w:t>
      </w:r>
      <w:r w:rsidRPr="001421B0">
        <w:rPr>
          <w:vertAlign w:val="superscript"/>
        </w:rPr>
        <w:t>nd</w:t>
      </w:r>
      <w:r>
        <w:t xml:space="preserve">) version. </w:t>
      </w:r>
    </w:p>
    <w:p w14:paraId="26055374" w14:textId="77777777" w:rsidR="00AE59B5" w:rsidRDefault="001421B0" w:rsidP="00F76CB7">
      <w:pPr>
        <w:pStyle w:val="ListParagraph"/>
        <w:numPr>
          <w:ilvl w:val="0"/>
          <w:numId w:val="4"/>
        </w:numPr>
        <w:spacing w:after="0"/>
      </w:pPr>
      <w:r>
        <w:t>Similarly, delete the 2</w:t>
      </w:r>
      <w:r w:rsidRPr="001421B0">
        <w:rPr>
          <w:vertAlign w:val="superscript"/>
        </w:rPr>
        <w:t>nd</w:t>
      </w:r>
      <w:r>
        <w:t xml:space="preserve"> version of the test.txt file as well. Now your bucket should be empty again.</w:t>
      </w:r>
    </w:p>
    <w:p w14:paraId="355F5DD0" w14:textId="77777777" w:rsidR="000E4266" w:rsidRDefault="009F3394" w:rsidP="00B81637">
      <w:pPr>
        <w:pStyle w:val="ListParagraph"/>
        <w:spacing w:after="0"/>
        <w:jc w:val="center"/>
      </w:pPr>
      <w:r>
        <w:t>E</w:t>
      </w:r>
      <w:r w:rsidR="000E4266">
        <w:t>. Clean up after yourself</w:t>
      </w:r>
    </w:p>
    <w:p w14:paraId="269EB1C8" w14:textId="77777777" w:rsidR="000E4266" w:rsidRDefault="000E4266" w:rsidP="000E4266">
      <w:pPr>
        <w:pStyle w:val="ListParagraph"/>
        <w:spacing w:after="0"/>
      </w:pPr>
    </w:p>
    <w:p w14:paraId="3117087E" w14:textId="77777777" w:rsidR="00B642D1" w:rsidRDefault="00B642D1" w:rsidP="008D5CC1">
      <w:pPr>
        <w:pStyle w:val="ListParagraph"/>
        <w:numPr>
          <w:ilvl w:val="0"/>
          <w:numId w:val="4"/>
        </w:numPr>
        <w:spacing w:after="0"/>
      </w:pPr>
      <w:r>
        <w:t>Go back to the S3 main console (Amazon S3/Buckets), select your bucket and delete it by clicking on the “Delete” button and confirming the operation. Verify that the bucket was successfully deleted.</w:t>
      </w:r>
    </w:p>
    <w:p w14:paraId="5BADA483" w14:textId="77777777" w:rsidR="00FD32A0" w:rsidRDefault="00FD32A0" w:rsidP="008D5CC1">
      <w:pPr>
        <w:pStyle w:val="ListParagraph"/>
        <w:numPr>
          <w:ilvl w:val="0"/>
          <w:numId w:val="4"/>
        </w:numPr>
        <w:spacing w:after="0"/>
      </w:pPr>
      <w:r>
        <w:t>Log out of AWS.</w:t>
      </w:r>
    </w:p>
    <w:p w14:paraId="2F8D0E28" w14:textId="77777777" w:rsidR="00234B96" w:rsidRDefault="00234B96" w:rsidP="00DF160A">
      <w:pPr>
        <w:spacing w:after="0"/>
        <w:jc w:val="center"/>
      </w:pPr>
    </w:p>
    <w:sectPr w:rsidR="00234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809"/>
    <w:multiLevelType w:val="hybridMultilevel"/>
    <w:tmpl w:val="AE1E3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B7539"/>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64178"/>
    <w:multiLevelType w:val="hybridMultilevel"/>
    <w:tmpl w:val="B1CEB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C2F27"/>
    <w:multiLevelType w:val="hybridMultilevel"/>
    <w:tmpl w:val="4E08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D041F"/>
    <w:multiLevelType w:val="hybridMultilevel"/>
    <w:tmpl w:val="A482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6613E"/>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37113">
    <w:abstractNumId w:val="2"/>
  </w:num>
  <w:num w:numId="2" w16cid:durableId="1636062128">
    <w:abstractNumId w:val="3"/>
  </w:num>
  <w:num w:numId="3" w16cid:durableId="1911309548">
    <w:abstractNumId w:val="1"/>
  </w:num>
  <w:num w:numId="4" w16cid:durableId="1695766927">
    <w:abstractNumId w:val="0"/>
  </w:num>
  <w:num w:numId="5" w16cid:durableId="956444861">
    <w:abstractNumId w:val="5"/>
  </w:num>
  <w:num w:numId="6" w16cid:durableId="118706415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ditya Deshpande">
    <w15:presenceInfo w15:providerId="Windows Live" w15:userId="24c59499a7005f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C07"/>
    <w:rsid w:val="00064036"/>
    <w:rsid w:val="00073CD7"/>
    <w:rsid w:val="000E4266"/>
    <w:rsid w:val="001421B0"/>
    <w:rsid w:val="001A0CD4"/>
    <w:rsid w:val="00222C43"/>
    <w:rsid w:val="00234B96"/>
    <w:rsid w:val="002444F3"/>
    <w:rsid w:val="002672C2"/>
    <w:rsid w:val="00284C5C"/>
    <w:rsid w:val="00293B96"/>
    <w:rsid w:val="002C2E79"/>
    <w:rsid w:val="002F305A"/>
    <w:rsid w:val="002F67D3"/>
    <w:rsid w:val="003976A1"/>
    <w:rsid w:val="003C6A50"/>
    <w:rsid w:val="003D7CA1"/>
    <w:rsid w:val="003F4D17"/>
    <w:rsid w:val="004B5C07"/>
    <w:rsid w:val="00573D9B"/>
    <w:rsid w:val="005A7E28"/>
    <w:rsid w:val="005C647B"/>
    <w:rsid w:val="00620D7A"/>
    <w:rsid w:val="006B1C68"/>
    <w:rsid w:val="006D6067"/>
    <w:rsid w:val="00704BD6"/>
    <w:rsid w:val="00767B1D"/>
    <w:rsid w:val="0081535B"/>
    <w:rsid w:val="00822C50"/>
    <w:rsid w:val="008D5CC1"/>
    <w:rsid w:val="009553C7"/>
    <w:rsid w:val="00967250"/>
    <w:rsid w:val="00983B44"/>
    <w:rsid w:val="009F3394"/>
    <w:rsid w:val="00A14280"/>
    <w:rsid w:val="00A42C23"/>
    <w:rsid w:val="00A506FC"/>
    <w:rsid w:val="00A93C17"/>
    <w:rsid w:val="00AC4F3A"/>
    <w:rsid w:val="00AE59B5"/>
    <w:rsid w:val="00AF3CD8"/>
    <w:rsid w:val="00B1560C"/>
    <w:rsid w:val="00B478FC"/>
    <w:rsid w:val="00B51960"/>
    <w:rsid w:val="00B608C8"/>
    <w:rsid w:val="00B642D1"/>
    <w:rsid w:val="00B70F12"/>
    <w:rsid w:val="00B81637"/>
    <w:rsid w:val="00B90184"/>
    <w:rsid w:val="00BF4D56"/>
    <w:rsid w:val="00C27DFB"/>
    <w:rsid w:val="00C66D13"/>
    <w:rsid w:val="00C947D3"/>
    <w:rsid w:val="00D0415F"/>
    <w:rsid w:val="00D30855"/>
    <w:rsid w:val="00D43923"/>
    <w:rsid w:val="00DB3B20"/>
    <w:rsid w:val="00DD3105"/>
    <w:rsid w:val="00DF160A"/>
    <w:rsid w:val="00E16A20"/>
    <w:rsid w:val="00E32871"/>
    <w:rsid w:val="00E57046"/>
    <w:rsid w:val="00E636BB"/>
    <w:rsid w:val="00F34881"/>
    <w:rsid w:val="00F43CC8"/>
    <w:rsid w:val="00F65122"/>
    <w:rsid w:val="00F76CB7"/>
    <w:rsid w:val="00FD0854"/>
    <w:rsid w:val="00FD3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254E"/>
  <w15:chartTrackingRefBased/>
  <w15:docId w15:val="{BE8CC52D-58E5-4E7A-B1E4-1DB62E8A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9B"/>
    <w:pPr>
      <w:ind w:left="720"/>
      <w:contextualSpacing/>
    </w:pPr>
  </w:style>
  <w:style w:type="character" w:styleId="Hyperlink">
    <w:name w:val="Hyperlink"/>
    <w:basedOn w:val="DefaultParagraphFont"/>
    <w:uiPriority w:val="99"/>
    <w:unhideWhenUsed/>
    <w:rsid w:val="00573D9B"/>
    <w:rPr>
      <w:color w:val="0563C1" w:themeColor="hyperlink"/>
      <w:u w:val="single"/>
    </w:rPr>
  </w:style>
  <w:style w:type="table" w:styleId="TableGrid">
    <w:name w:val="Table Grid"/>
    <w:basedOn w:val="TableNormal"/>
    <w:uiPriority w:val="39"/>
    <w:rsid w:val="00D4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570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85C0EBF-3B6F-4A10-87D0-38FADE727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Safar</dc:creator>
  <cp:keywords/>
  <dc:description/>
  <cp:lastModifiedBy>Aditya Deshpande</cp:lastModifiedBy>
  <cp:revision>2</cp:revision>
  <dcterms:created xsi:type="dcterms:W3CDTF">2024-08-21T15:40:00Z</dcterms:created>
  <dcterms:modified xsi:type="dcterms:W3CDTF">2024-08-21T15:40:00Z</dcterms:modified>
</cp:coreProperties>
</file>